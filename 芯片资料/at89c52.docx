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06"/>
      </w:tblGrid>
      <w:tr w:rsidR="00123EA3" w:rsidRPr="00123EA3">
        <w:trPr>
          <w:tblCellSpacing w:w="0" w:type="dxa"/>
        </w:trPr>
        <w:tc>
          <w:tcPr>
            <w:tcW w:w="0" w:type="auto"/>
            <w:vAlign w:val="center"/>
            <w:hideMark/>
          </w:tcPr>
          <w:p w:rsidR="00123EA3" w:rsidRPr="00123EA3" w:rsidRDefault="00123EA3" w:rsidP="00123EA3">
            <w:pPr>
              <w:widowControl/>
              <w:spacing w:before="100" w:beforeAutospacing="1" w:after="100" w:afterAutospacing="1"/>
              <w:jc w:val="left"/>
              <w:outlineLvl w:val="0"/>
              <w:rPr>
                <w:rFonts w:ascii="Verdana" w:eastAsia="宋体" w:hAnsi="Verdana" w:cs="宋体"/>
                <w:b/>
                <w:bCs/>
                <w:color w:val="333333"/>
                <w:kern w:val="36"/>
                <w:sz w:val="28"/>
                <w:szCs w:val="28"/>
              </w:rPr>
            </w:pPr>
            <w:r w:rsidRPr="00123EA3">
              <w:rPr>
                <w:rFonts w:ascii="Verdana" w:eastAsia="宋体" w:hAnsi="Verdana" w:cs="宋体"/>
                <w:b/>
                <w:bCs/>
                <w:color w:val="333333"/>
                <w:kern w:val="36"/>
                <w:sz w:val="28"/>
                <w:szCs w:val="28"/>
              </w:rPr>
              <w:t>at89c52</w:t>
            </w:r>
            <w:r w:rsidRPr="00123EA3">
              <w:rPr>
                <w:rFonts w:ascii="Verdana" w:eastAsia="宋体" w:hAnsi="Verdana" w:cs="宋体"/>
                <w:b/>
                <w:bCs/>
                <w:color w:val="333333"/>
                <w:kern w:val="36"/>
                <w:sz w:val="28"/>
                <w:szCs w:val="28"/>
              </w:rPr>
              <w:t>中文资料介绍</w:t>
            </w:r>
          </w:p>
        </w:tc>
      </w:tr>
      <w:tr w:rsidR="00123EA3" w:rsidRPr="00123EA3">
        <w:trPr>
          <w:tblCellSpacing w:w="0" w:type="dxa"/>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r>
      <w:tr w:rsidR="00123EA3" w:rsidRPr="00123EA3">
        <w:trPr>
          <w:tblCellSpacing w:w="0" w:type="dxa"/>
        </w:trPr>
        <w:tc>
          <w:tcPr>
            <w:tcW w:w="0" w:type="auto"/>
            <w:vAlign w:val="center"/>
            <w:hideMark/>
          </w:tcPr>
          <w:p w:rsidR="00123EA3" w:rsidRPr="00123EA3" w:rsidRDefault="00123EA3" w:rsidP="00E16037">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pict/>
            </w:r>
          </w:p>
        </w:tc>
      </w:tr>
      <w:tr w:rsidR="00123EA3" w:rsidRPr="00123EA3">
        <w:trPr>
          <w:tblCellSpacing w:w="0" w:type="dxa"/>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ins w:id="0" w:author="Unknown">
              <w:r w:rsidRPr="00123EA3">
                <w:rPr>
                  <w:rFonts w:ascii="Verdana" w:eastAsia="宋体" w:hAnsi="Verdana" w:cs="宋体"/>
                  <w:color w:val="333333"/>
                  <w:kern w:val="0"/>
                  <w:sz w:val="28"/>
                  <w:szCs w:val="28"/>
                </w:rPr>
                <w:t>时间：</w:t>
              </w:r>
              <w:r w:rsidRPr="00123EA3">
                <w:rPr>
                  <w:rFonts w:ascii="Verdana" w:eastAsia="宋体" w:hAnsi="Verdana" w:cs="宋体"/>
                  <w:color w:val="333333"/>
                  <w:kern w:val="0"/>
                  <w:sz w:val="28"/>
                  <w:szCs w:val="28"/>
                </w:rPr>
                <w:t>2009-03-15 07:52:27  </w:t>
              </w:r>
              <w:r w:rsidRPr="00123EA3">
                <w:rPr>
                  <w:rFonts w:ascii="Verdana" w:eastAsia="宋体" w:hAnsi="Verdana" w:cs="宋体"/>
                  <w:color w:val="333333"/>
                  <w:kern w:val="0"/>
                  <w:sz w:val="28"/>
                  <w:szCs w:val="28"/>
                </w:rPr>
                <w:t>来源：频率计爱好者</w:t>
              </w:r>
              <w:r w:rsidRPr="00123EA3">
                <w:rPr>
                  <w:rFonts w:ascii="Verdana" w:eastAsia="宋体" w:hAnsi="Verdana" w:cs="宋体"/>
                  <w:color w:val="333333"/>
                  <w:kern w:val="0"/>
                  <w:sz w:val="28"/>
                  <w:szCs w:val="28"/>
                </w:rPr>
                <w:t>  </w:t>
              </w:r>
              <w:r w:rsidRPr="00123EA3">
                <w:rPr>
                  <w:rFonts w:ascii="Verdana" w:eastAsia="宋体" w:hAnsi="Verdana" w:cs="宋体"/>
                  <w:color w:val="333333"/>
                  <w:kern w:val="0"/>
                  <w:sz w:val="28"/>
                  <w:szCs w:val="28"/>
                </w:rPr>
                <w:t>作者：</w:t>
              </w:r>
              <w:r w:rsidRPr="00123EA3">
                <w:rPr>
                  <w:rFonts w:ascii="Verdana" w:eastAsia="宋体" w:hAnsi="Verdana" w:cs="宋体"/>
                  <w:color w:val="333333"/>
                  <w:kern w:val="0"/>
                  <w:sz w:val="28"/>
                  <w:szCs w:val="28"/>
                </w:rPr>
                <w:t>  </w:t>
              </w:r>
              <w:r w:rsidRPr="00123EA3">
                <w:rPr>
                  <w:rFonts w:ascii="Verdana" w:eastAsia="宋体" w:hAnsi="Verdana" w:cs="宋体"/>
                  <w:color w:val="333333"/>
                  <w:kern w:val="0"/>
                  <w:sz w:val="28"/>
                  <w:szCs w:val="28"/>
                </w:rPr>
                <w:t>编号</w:t>
              </w:r>
              <w:r w:rsidRPr="00123EA3">
                <w:rPr>
                  <w:rFonts w:ascii="Verdana" w:eastAsia="宋体" w:hAnsi="Verdana" w:cs="宋体"/>
                  <w:color w:val="333333"/>
                  <w:kern w:val="0"/>
                  <w:sz w:val="28"/>
                  <w:szCs w:val="28"/>
                </w:rPr>
                <w:t>:1181  </w:t>
              </w:r>
              <w:r w:rsidRPr="00123EA3">
                <w:rPr>
                  <w:rFonts w:ascii="Verdana" w:eastAsia="宋体" w:hAnsi="Verdana" w:cs="宋体"/>
                  <w:color w:val="333333"/>
                  <w:kern w:val="0"/>
                  <w:sz w:val="28"/>
                  <w:szCs w:val="28"/>
                </w:rPr>
                <w:t>更新日期</w:t>
              </w:r>
              <w:r w:rsidRPr="00123EA3">
                <w:rPr>
                  <w:rFonts w:ascii="Verdana" w:eastAsia="宋体" w:hAnsi="Verdana" w:cs="宋体"/>
                  <w:color w:val="333333"/>
                  <w:kern w:val="0"/>
                  <w:sz w:val="28"/>
                  <w:szCs w:val="28"/>
                </w:rPr>
                <w:t xml:space="preserve">20110302 073200 </w:t>
              </w:r>
            </w:ins>
          </w:p>
        </w:tc>
      </w:tr>
    </w:tbl>
    <w:p w:rsidR="00123EA3" w:rsidRPr="00123EA3" w:rsidRDefault="00123EA3" w:rsidP="00123EA3">
      <w:pPr>
        <w:widowControl/>
        <w:jc w:val="left"/>
        <w:rPr>
          <w:rFonts w:ascii="Verdana" w:eastAsia="宋体" w:hAnsi="Verdana" w:cs="宋体"/>
          <w:vanish/>
          <w:color w:val="333333"/>
          <w:kern w:val="0"/>
          <w:sz w:val="28"/>
          <w:szCs w:val="28"/>
        </w:rPr>
      </w:pPr>
    </w:p>
    <w:tbl>
      <w:tblPr>
        <w:tblW w:w="5000" w:type="pct"/>
        <w:tblCellSpacing w:w="0" w:type="dxa"/>
        <w:tblCellMar>
          <w:left w:w="0" w:type="dxa"/>
          <w:right w:w="0" w:type="dxa"/>
        </w:tblCellMar>
        <w:tblLook w:val="04A0"/>
      </w:tblPr>
      <w:tblGrid>
        <w:gridCol w:w="8306"/>
      </w:tblGrid>
      <w:tr w:rsidR="00123EA3" w:rsidRPr="00123EA3">
        <w:trPr>
          <w:tblCellSpacing w:w="0" w:type="dxa"/>
        </w:trPr>
        <w:tc>
          <w:tcPr>
            <w:tcW w:w="0" w:type="auto"/>
            <w:vAlign w:val="center"/>
            <w:hideMark/>
          </w:tcPr>
          <w:p w:rsidR="00123EA3" w:rsidRPr="00123EA3" w:rsidRDefault="00123EA3" w:rsidP="00123EA3">
            <w:pPr>
              <w:widowControl/>
              <w:jc w:val="left"/>
              <w:divId w:val="583101369"/>
              <w:rPr>
                <w:ins w:id="1" w:author="Unknown"/>
                <w:rFonts w:ascii="Verdana" w:eastAsia="宋体" w:hAnsi="Verdana" w:cs="宋体"/>
                <w:color w:val="333333"/>
                <w:kern w:val="0"/>
                <w:sz w:val="28"/>
                <w:szCs w:val="28"/>
              </w:rPr>
            </w:pPr>
            <w:ins w:id="2" w:author="Unknown">
              <w:r w:rsidRPr="00123EA3">
                <w:rPr>
                  <w:rFonts w:ascii="Verdana" w:eastAsia="宋体" w:hAnsi="Verdana" w:cs="宋体"/>
                  <w:color w:val="333333"/>
                  <w:kern w:val="0"/>
                  <w:sz w:val="28"/>
                  <w:szCs w:val="28"/>
                </w:rPr>
                <w:pict/>
              </w:r>
              <w:r w:rsidRPr="00123EA3">
                <w:rPr>
                  <w:rFonts w:ascii="Verdana" w:eastAsia="宋体" w:hAnsi="Verdana" w:cs="宋体"/>
                  <w:color w:val="333333"/>
                  <w:kern w:val="0"/>
                  <w:sz w:val="28"/>
                  <w:szCs w:val="28"/>
                </w:rPr>
                <w:t>AT89C52 ATMEL</w:t>
              </w:r>
              <w:r w:rsidRPr="00123EA3">
                <w:rPr>
                  <w:rFonts w:ascii="Verdana" w:eastAsia="宋体" w:hAnsi="Verdana" w:cs="宋体"/>
                  <w:color w:val="333333"/>
                  <w:kern w:val="0"/>
                  <w:sz w:val="28"/>
                  <w:szCs w:val="28"/>
                </w:rPr>
                <w:t>公司生产的低电压，高性能</w:t>
              </w:r>
              <w:r w:rsidRPr="00123EA3">
                <w:rPr>
                  <w:rFonts w:ascii="Verdana" w:eastAsia="宋体" w:hAnsi="Verdana" w:cs="宋体"/>
                  <w:color w:val="333333"/>
                  <w:kern w:val="0"/>
                  <w:sz w:val="28"/>
                  <w:szCs w:val="28"/>
                </w:rPr>
                <w:t>CMOS 8</w:t>
              </w:r>
              <w:r w:rsidRPr="00123EA3">
                <w:rPr>
                  <w:rFonts w:ascii="Verdana" w:eastAsia="宋体" w:hAnsi="Verdana" w:cs="宋体"/>
                  <w:color w:val="333333"/>
                  <w:kern w:val="0"/>
                  <w:sz w:val="28"/>
                  <w:szCs w:val="28"/>
                </w:rPr>
                <w:t>位单片机．片内含</w:t>
              </w:r>
              <w:r w:rsidRPr="00123EA3">
                <w:rPr>
                  <w:rFonts w:ascii="Verdana" w:eastAsia="宋体" w:hAnsi="Verdana" w:cs="宋体"/>
                  <w:color w:val="333333"/>
                  <w:kern w:val="0"/>
                  <w:sz w:val="28"/>
                  <w:szCs w:val="28"/>
                </w:rPr>
                <w:t>8K byTES</w:t>
              </w:r>
              <w:r w:rsidRPr="00123EA3">
                <w:rPr>
                  <w:rFonts w:ascii="Verdana" w:eastAsia="宋体" w:hAnsi="Verdana" w:cs="宋体"/>
                  <w:color w:val="333333"/>
                  <w:kern w:val="0"/>
                  <w:sz w:val="28"/>
                  <w:szCs w:val="28"/>
                </w:rPr>
                <w:t>的可反复擦写的只读程序存储器（</w:t>
              </w:r>
              <w:r w:rsidRPr="00123EA3">
                <w:rPr>
                  <w:rFonts w:ascii="Verdana" w:eastAsia="宋体" w:hAnsi="Verdana" w:cs="宋体"/>
                  <w:color w:val="333333"/>
                  <w:kern w:val="0"/>
                  <w:sz w:val="28"/>
                  <w:szCs w:val="28"/>
                </w:rPr>
                <w:t>PEROM</w:t>
              </w:r>
              <w:r w:rsidRPr="00123EA3">
                <w:rPr>
                  <w:rFonts w:ascii="Verdana" w:eastAsia="宋体" w:hAnsi="Verdana" w:cs="宋体"/>
                  <w:color w:val="333333"/>
                  <w:kern w:val="0"/>
                  <w:sz w:val="28"/>
                  <w:szCs w:val="28"/>
                </w:rPr>
                <w:t>）和</w:t>
              </w:r>
              <w:r w:rsidRPr="00123EA3">
                <w:rPr>
                  <w:rFonts w:ascii="Verdana" w:eastAsia="宋体" w:hAnsi="Verdana" w:cs="宋体"/>
                  <w:color w:val="333333"/>
                  <w:kern w:val="0"/>
                  <w:sz w:val="28"/>
                  <w:szCs w:val="28"/>
                </w:rPr>
                <w:t xml:space="preserve">256 byTES </w:t>
              </w:r>
              <w:r w:rsidRPr="00123EA3">
                <w:rPr>
                  <w:rFonts w:ascii="Verdana" w:eastAsia="宋体" w:hAnsi="Verdana" w:cs="宋体"/>
                  <w:color w:val="333333"/>
                  <w:kern w:val="0"/>
                  <w:sz w:val="28"/>
                  <w:szCs w:val="28"/>
                </w:rPr>
                <w:t>。的随机存取数据存储器（</w:t>
              </w:r>
              <w:r w:rsidRPr="00123EA3">
                <w:rPr>
                  <w:rFonts w:ascii="Verdana" w:eastAsia="宋体" w:hAnsi="Verdana" w:cs="宋体"/>
                  <w:color w:val="333333"/>
                  <w:kern w:val="0"/>
                  <w:sz w:val="28"/>
                  <w:szCs w:val="28"/>
                </w:rPr>
                <w:t>RAM</w:t>
              </w:r>
              <w:r w:rsidRPr="00123EA3">
                <w:rPr>
                  <w:rFonts w:ascii="Verdana" w:eastAsia="宋体" w:hAnsi="Verdana" w:cs="宋体"/>
                  <w:color w:val="333333"/>
                  <w:kern w:val="0"/>
                  <w:sz w:val="28"/>
                  <w:szCs w:val="28"/>
                </w:rPr>
                <w:t>），器件采用</w:t>
              </w:r>
              <w:r w:rsidRPr="00123EA3">
                <w:rPr>
                  <w:rFonts w:ascii="Verdana" w:eastAsia="宋体" w:hAnsi="Verdana" w:cs="宋体"/>
                  <w:color w:val="333333"/>
                  <w:kern w:val="0"/>
                  <w:sz w:val="28"/>
                  <w:szCs w:val="28"/>
                </w:rPr>
                <w:t>ATMEL</w:t>
              </w:r>
              <w:r w:rsidRPr="00123EA3">
                <w:rPr>
                  <w:rFonts w:ascii="Verdana" w:eastAsia="宋体" w:hAnsi="Verdana" w:cs="宋体"/>
                  <w:color w:val="333333"/>
                  <w:kern w:val="0"/>
                  <w:sz w:val="28"/>
                  <w:szCs w:val="28"/>
                </w:rPr>
                <w:t>公司的高密度、非易失性存储技术生产，与标准</w:t>
              </w:r>
              <w:r w:rsidRPr="00123EA3">
                <w:rPr>
                  <w:rFonts w:ascii="Verdana" w:eastAsia="宋体" w:hAnsi="Verdana" w:cs="宋体"/>
                  <w:color w:val="333333"/>
                  <w:kern w:val="0"/>
                  <w:sz w:val="28"/>
                  <w:szCs w:val="28"/>
                </w:rPr>
                <w:t>MCS-51</w:t>
              </w:r>
              <w:r w:rsidRPr="00123EA3">
                <w:rPr>
                  <w:rFonts w:ascii="Verdana" w:eastAsia="宋体" w:hAnsi="Verdana" w:cs="宋体"/>
                  <w:color w:val="333333"/>
                  <w:kern w:val="0"/>
                  <w:sz w:val="28"/>
                  <w:szCs w:val="28"/>
                </w:rPr>
                <w:t>指令系统及</w:t>
              </w:r>
              <w:r w:rsidRPr="00123EA3">
                <w:rPr>
                  <w:rFonts w:ascii="Verdana" w:eastAsia="宋体" w:hAnsi="Verdana" w:cs="宋体"/>
                  <w:color w:val="333333"/>
                  <w:kern w:val="0"/>
                  <w:sz w:val="28"/>
                  <w:szCs w:val="28"/>
                </w:rPr>
                <w:t xml:space="preserve">8052 </w:t>
              </w:r>
              <w:r w:rsidRPr="00123EA3">
                <w:rPr>
                  <w:rFonts w:ascii="Verdana" w:eastAsia="宋体" w:hAnsi="Verdana" w:cs="宋体"/>
                  <w:color w:val="333333"/>
                  <w:kern w:val="0"/>
                  <w:sz w:val="28"/>
                  <w:szCs w:val="28"/>
                </w:rPr>
                <w:t>产品</w:t>
              </w:r>
              <w:r w:rsidRPr="00123EA3">
                <w:rPr>
                  <w:rFonts w:ascii="Verdana" w:eastAsia="宋体" w:hAnsi="Verdana" w:cs="宋体"/>
                  <w:color w:val="333333"/>
                  <w:kern w:val="0"/>
                  <w:sz w:val="28"/>
                  <w:szCs w:val="28"/>
                </w:rPr>
                <w:fldChar w:fldCharType="begin"/>
              </w:r>
              <w:r w:rsidRPr="00123EA3">
                <w:rPr>
                  <w:rFonts w:ascii="Verdana" w:eastAsia="宋体" w:hAnsi="Verdana" w:cs="宋体"/>
                  <w:color w:val="333333"/>
                  <w:kern w:val="0"/>
                  <w:sz w:val="28"/>
                  <w:szCs w:val="28"/>
                </w:rPr>
                <w:instrText xml:space="preserve"> HYPERLINK "http://www.838dz.com" \t "_blank" </w:instrText>
              </w:r>
              <w:r w:rsidRPr="00123EA3">
                <w:rPr>
                  <w:rFonts w:ascii="Verdana" w:eastAsia="宋体" w:hAnsi="Verdana" w:cs="宋体"/>
                  <w:color w:val="333333"/>
                  <w:kern w:val="0"/>
                  <w:sz w:val="28"/>
                  <w:szCs w:val="28"/>
                </w:rPr>
                <w:fldChar w:fldCharType="separate"/>
              </w:r>
              <w:r w:rsidRPr="00E16037">
                <w:rPr>
                  <w:rFonts w:ascii="Verdana" w:eastAsia="宋体" w:hAnsi="Verdana" w:cs="宋体"/>
                  <w:color w:val="07519A"/>
                  <w:kern w:val="0"/>
                  <w:sz w:val="28"/>
                  <w:szCs w:val="28"/>
                </w:rPr>
                <w:t>引脚</w:t>
              </w:r>
              <w:r w:rsidRPr="00123EA3">
                <w:rPr>
                  <w:rFonts w:ascii="Verdana" w:eastAsia="宋体" w:hAnsi="Verdana" w:cs="宋体"/>
                  <w:color w:val="333333"/>
                  <w:kern w:val="0"/>
                  <w:sz w:val="28"/>
                  <w:szCs w:val="28"/>
                </w:rPr>
                <w:fldChar w:fldCharType="end"/>
              </w:r>
              <w:r w:rsidRPr="00123EA3">
                <w:rPr>
                  <w:rFonts w:ascii="Verdana" w:eastAsia="宋体" w:hAnsi="Verdana" w:cs="宋体"/>
                  <w:color w:val="333333"/>
                  <w:kern w:val="0"/>
                  <w:sz w:val="28"/>
                  <w:szCs w:val="28"/>
                </w:rPr>
                <w:t>兼容，片内置通用</w:t>
              </w:r>
              <w:r w:rsidRPr="00123EA3">
                <w:rPr>
                  <w:rFonts w:ascii="Verdana" w:eastAsia="宋体" w:hAnsi="Verdana" w:cs="宋体"/>
                  <w:color w:val="333333"/>
                  <w:kern w:val="0"/>
                  <w:sz w:val="28"/>
                  <w:szCs w:val="28"/>
                </w:rPr>
                <w:t>8</w:t>
              </w:r>
              <w:r w:rsidRPr="00123EA3">
                <w:rPr>
                  <w:rFonts w:ascii="Verdana" w:eastAsia="宋体" w:hAnsi="Verdana" w:cs="宋体"/>
                  <w:color w:val="333333"/>
                  <w:kern w:val="0"/>
                  <w:sz w:val="28"/>
                  <w:szCs w:val="28"/>
                </w:rPr>
                <w:t>位中央处理器（</w:t>
              </w:r>
              <w:r w:rsidRPr="00123EA3">
                <w:rPr>
                  <w:rFonts w:ascii="Verdana" w:eastAsia="宋体" w:hAnsi="Verdana" w:cs="宋体"/>
                  <w:color w:val="333333"/>
                  <w:kern w:val="0"/>
                  <w:sz w:val="28"/>
                  <w:szCs w:val="28"/>
                </w:rPr>
                <w:t xml:space="preserve">CPU </w:t>
              </w:r>
              <w:r w:rsidRPr="00123EA3">
                <w:rPr>
                  <w:rFonts w:ascii="Verdana" w:eastAsia="宋体" w:hAnsi="Verdana" w:cs="宋体"/>
                  <w:color w:val="333333"/>
                  <w:kern w:val="0"/>
                  <w:sz w:val="28"/>
                  <w:szCs w:val="28"/>
                </w:rPr>
                <w:t>）和</w:t>
              </w:r>
              <w:r w:rsidRPr="00123EA3">
                <w:rPr>
                  <w:rFonts w:ascii="Verdana" w:eastAsia="宋体" w:hAnsi="Verdana" w:cs="宋体"/>
                  <w:color w:val="333333"/>
                  <w:kern w:val="0"/>
                  <w:sz w:val="28"/>
                  <w:szCs w:val="28"/>
                </w:rPr>
                <w:t>FLASH</w:t>
              </w:r>
              <w:r w:rsidRPr="00123EA3">
                <w:rPr>
                  <w:rFonts w:ascii="Verdana" w:eastAsia="宋体" w:hAnsi="Verdana" w:cs="宋体"/>
                  <w:color w:val="333333"/>
                  <w:kern w:val="0"/>
                  <w:sz w:val="28"/>
                  <w:szCs w:val="28"/>
                </w:rPr>
                <w:t>由存储单元，功能强大</w:t>
              </w:r>
              <w:r w:rsidRPr="00123EA3">
                <w:rPr>
                  <w:rFonts w:ascii="Verdana" w:eastAsia="宋体" w:hAnsi="Verdana" w:cs="宋体"/>
                  <w:color w:val="333333"/>
                  <w:kern w:val="0"/>
                  <w:sz w:val="28"/>
                  <w:szCs w:val="28"/>
                </w:rPr>
                <w:t>AT89C52</w:t>
              </w:r>
              <w:r w:rsidRPr="00123EA3">
                <w:rPr>
                  <w:rFonts w:ascii="Verdana" w:eastAsia="宋体" w:hAnsi="Verdana" w:cs="宋体"/>
                  <w:color w:val="333333"/>
                  <w:kern w:val="0"/>
                  <w:sz w:val="28"/>
                  <w:szCs w:val="28"/>
                </w:rPr>
                <w:t>单片适用于许多较为复杂控制应用场合。</w:t>
              </w:r>
            </w:ins>
          </w:p>
          <w:p w:rsidR="00123EA3" w:rsidRPr="00123EA3" w:rsidRDefault="00123EA3" w:rsidP="00123EA3">
            <w:pPr>
              <w:widowControl/>
              <w:jc w:val="left"/>
              <w:rPr>
                <w:ins w:id="3" w:author="Unknown"/>
                <w:rFonts w:ascii="Verdana" w:eastAsia="宋体" w:hAnsi="Verdana" w:cs="宋体"/>
                <w:color w:val="333333"/>
                <w:kern w:val="0"/>
                <w:sz w:val="28"/>
                <w:szCs w:val="28"/>
              </w:rPr>
            </w:pPr>
            <w:ins w:id="4" w:author="Unknown">
              <w:r w:rsidRPr="00123EA3">
                <w:rPr>
                  <w:rFonts w:ascii="Verdana" w:eastAsia="宋体" w:hAnsi="Verdana" w:cs="宋体"/>
                  <w:color w:val="333333"/>
                  <w:kern w:val="0"/>
                  <w:sz w:val="28"/>
                  <w:szCs w:val="28"/>
                </w:rPr>
                <w:t>主要性能参数：</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与</w:t>
              </w:r>
              <w:r w:rsidRPr="00123EA3">
                <w:rPr>
                  <w:rFonts w:ascii="Verdana" w:eastAsia="宋体" w:hAnsi="Verdana" w:cs="宋体"/>
                  <w:color w:val="333333"/>
                  <w:kern w:val="0"/>
                  <w:sz w:val="28"/>
                  <w:szCs w:val="28"/>
                </w:rPr>
                <w:t>Mcs-51</w:t>
              </w:r>
              <w:r w:rsidRPr="00123EA3">
                <w:rPr>
                  <w:rFonts w:ascii="Verdana" w:eastAsia="宋体" w:hAnsi="Verdana" w:cs="宋体"/>
                  <w:color w:val="333333"/>
                  <w:kern w:val="0"/>
                  <w:sz w:val="28"/>
                  <w:szCs w:val="28"/>
                </w:rPr>
                <w:t>产品指令和</w:t>
              </w:r>
              <w:r w:rsidRPr="00123EA3">
                <w:rPr>
                  <w:rFonts w:ascii="Verdana" w:eastAsia="宋体" w:hAnsi="Verdana" w:cs="宋体"/>
                  <w:color w:val="333333"/>
                  <w:kern w:val="0"/>
                  <w:sz w:val="28"/>
                  <w:szCs w:val="28"/>
                </w:rPr>
                <w:fldChar w:fldCharType="begin"/>
              </w:r>
              <w:r w:rsidRPr="00123EA3">
                <w:rPr>
                  <w:rFonts w:ascii="Verdana" w:eastAsia="宋体" w:hAnsi="Verdana" w:cs="宋体"/>
                  <w:color w:val="333333"/>
                  <w:kern w:val="0"/>
                  <w:sz w:val="28"/>
                  <w:szCs w:val="28"/>
                </w:rPr>
                <w:instrText xml:space="preserve"> HYPERLINK "http://www.838dz.com" \t "_blank" </w:instrText>
              </w:r>
              <w:r w:rsidRPr="00123EA3">
                <w:rPr>
                  <w:rFonts w:ascii="Verdana" w:eastAsia="宋体" w:hAnsi="Verdana" w:cs="宋体"/>
                  <w:color w:val="333333"/>
                  <w:kern w:val="0"/>
                  <w:sz w:val="28"/>
                  <w:szCs w:val="28"/>
                </w:rPr>
                <w:fldChar w:fldCharType="separate"/>
              </w:r>
              <w:r w:rsidRPr="00E16037">
                <w:rPr>
                  <w:rFonts w:ascii="Verdana" w:eastAsia="宋体" w:hAnsi="Verdana" w:cs="宋体"/>
                  <w:color w:val="07519A"/>
                  <w:kern w:val="0"/>
                  <w:sz w:val="28"/>
                  <w:szCs w:val="28"/>
                </w:rPr>
                <w:t>引脚</w:t>
              </w:r>
              <w:r w:rsidRPr="00123EA3">
                <w:rPr>
                  <w:rFonts w:ascii="Verdana" w:eastAsia="宋体" w:hAnsi="Verdana" w:cs="宋体"/>
                  <w:color w:val="333333"/>
                  <w:kern w:val="0"/>
                  <w:sz w:val="28"/>
                  <w:szCs w:val="28"/>
                </w:rPr>
                <w:fldChar w:fldCharType="end"/>
              </w:r>
              <w:r w:rsidRPr="00123EA3">
                <w:rPr>
                  <w:rFonts w:ascii="Verdana" w:eastAsia="宋体" w:hAnsi="Verdana" w:cs="宋体"/>
                  <w:color w:val="333333"/>
                  <w:kern w:val="0"/>
                  <w:sz w:val="28"/>
                  <w:szCs w:val="28"/>
                </w:rPr>
                <w:t>完全兼容。</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8</w:t>
              </w:r>
              <w:r w:rsidRPr="00123EA3">
                <w:rPr>
                  <w:rFonts w:ascii="Verdana" w:eastAsia="宋体" w:hAnsi="Verdana" w:cs="宋体"/>
                  <w:color w:val="333333"/>
                  <w:kern w:val="0"/>
                  <w:sz w:val="28"/>
                  <w:szCs w:val="28"/>
                </w:rPr>
                <w:t>字节可重擦写</w:t>
              </w:r>
              <w:r w:rsidRPr="00123EA3">
                <w:rPr>
                  <w:rFonts w:ascii="Verdana" w:eastAsia="宋体" w:hAnsi="Verdana" w:cs="宋体"/>
                  <w:color w:val="333333"/>
                  <w:kern w:val="0"/>
                  <w:sz w:val="28"/>
                  <w:szCs w:val="28"/>
                </w:rPr>
                <w:t>FLASH</w:t>
              </w:r>
              <w:r w:rsidRPr="00123EA3">
                <w:rPr>
                  <w:rFonts w:ascii="Verdana" w:eastAsia="宋体" w:hAnsi="Verdana" w:cs="宋体"/>
                  <w:color w:val="333333"/>
                  <w:kern w:val="0"/>
                  <w:sz w:val="28"/>
                  <w:szCs w:val="28"/>
                </w:rPr>
                <w:t>闪速存储器</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1000 </w:t>
              </w:r>
              <w:r w:rsidRPr="00123EA3">
                <w:rPr>
                  <w:rFonts w:ascii="Verdana" w:eastAsia="宋体" w:hAnsi="Verdana" w:cs="宋体"/>
                  <w:color w:val="333333"/>
                  <w:kern w:val="0"/>
                  <w:sz w:val="28"/>
                  <w:szCs w:val="28"/>
                </w:rPr>
                <w:t>次擦写周期</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全静态操作：</w:t>
              </w:r>
              <w:r w:rsidRPr="00123EA3">
                <w:rPr>
                  <w:rFonts w:ascii="Verdana" w:eastAsia="宋体" w:hAnsi="Verdana" w:cs="宋体"/>
                  <w:color w:val="333333"/>
                  <w:kern w:val="0"/>
                  <w:sz w:val="28"/>
                  <w:szCs w:val="28"/>
                </w:rPr>
                <w:t>0HZ-24MHZ</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三级加密程序存储器</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256X8</w:t>
              </w:r>
              <w:r w:rsidRPr="00123EA3">
                <w:rPr>
                  <w:rFonts w:ascii="Verdana" w:eastAsia="宋体" w:hAnsi="Verdana" w:cs="宋体"/>
                  <w:color w:val="333333"/>
                  <w:kern w:val="0"/>
                  <w:sz w:val="28"/>
                  <w:szCs w:val="28"/>
                </w:rPr>
                <w:t>字节内部</w:t>
              </w:r>
              <w:r w:rsidRPr="00123EA3">
                <w:rPr>
                  <w:rFonts w:ascii="Verdana" w:eastAsia="宋体" w:hAnsi="Verdana" w:cs="宋体"/>
                  <w:color w:val="333333"/>
                  <w:kern w:val="0"/>
                  <w:sz w:val="28"/>
                  <w:szCs w:val="28"/>
                </w:rPr>
                <w:t>RAM</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32</w:t>
              </w:r>
              <w:r w:rsidRPr="00123EA3">
                <w:rPr>
                  <w:rFonts w:ascii="Verdana" w:eastAsia="宋体" w:hAnsi="Verdana" w:cs="宋体"/>
                  <w:color w:val="333333"/>
                  <w:kern w:val="0"/>
                  <w:sz w:val="28"/>
                  <w:szCs w:val="28"/>
                </w:rPr>
                <w:t>个可编程</w:t>
              </w:r>
              <w:r w:rsidRPr="00123EA3">
                <w:rPr>
                  <w:rFonts w:ascii="Verdana" w:eastAsia="宋体" w:hAnsi="Verdana" w:cs="宋体"/>
                  <w:color w:val="333333"/>
                  <w:kern w:val="0"/>
                  <w:sz w:val="28"/>
                  <w:szCs w:val="28"/>
                </w:rPr>
                <w:t>I/0</w:t>
              </w:r>
              <w:r w:rsidRPr="00123EA3">
                <w:rPr>
                  <w:rFonts w:ascii="Verdana" w:eastAsia="宋体" w:hAnsi="Verdana" w:cs="宋体"/>
                  <w:color w:val="333333"/>
                  <w:kern w:val="0"/>
                  <w:sz w:val="28"/>
                  <w:szCs w:val="28"/>
                </w:rPr>
                <w:t>口线</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3</w:t>
              </w:r>
              <w:r w:rsidRPr="00123EA3">
                <w:rPr>
                  <w:rFonts w:ascii="Verdana" w:eastAsia="宋体" w:hAnsi="Verdana" w:cs="宋体"/>
                  <w:color w:val="333333"/>
                  <w:kern w:val="0"/>
                  <w:sz w:val="28"/>
                  <w:szCs w:val="28"/>
                </w:rPr>
                <w:t>个</w:t>
              </w:r>
              <w:r w:rsidRPr="00123EA3">
                <w:rPr>
                  <w:rFonts w:ascii="Verdana" w:eastAsia="宋体" w:hAnsi="Verdana" w:cs="宋体"/>
                  <w:color w:val="333333"/>
                  <w:kern w:val="0"/>
                  <w:sz w:val="28"/>
                  <w:szCs w:val="28"/>
                </w:rPr>
                <w:t xml:space="preserve">16 </w:t>
              </w:r>
              <w:r w:rsidRPr="00123EA3">
                <w:rPr>
                  <w:rFonts w:ascii="Verdana" w:eastAsia="宋体" w:hAnsi="Verdana" w:cs="宋体"/>
                  <w:color w:val="333333"/>
                  <w:kern w:val="0"/>
                  <w:sz w:val="28"/>
                  <w:szCs w:val="28"/>
                </w:rPr>
                <w:t>位定时／计数器</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8</w:t>
              </w:r>
              <w:r w:rsidRPr="00123EA3">
                <w:rPr>
                  <w:rFonts w:ascii="Verdana" w:eastAsia="宋体" w:hAnsi="Verdana" w:cs="宋体"/>
                  <w:color w:val="333333"/>
                  <w:kern w:val="0"/>
                  <w:sz w:val="28"/>
                  <w:szCs w:val="28"/>
                </w:rPr>
                <w:t>个中断源</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可编程串行</w:t>
              </w:r>
              <w:r w:rsidRPr="00123EA3">
                <w:rPr>
                  <w:rFonts w:ascii="Verdana" w:eastAsia="宋体" w:hAnsi="Verdana" w:cs="宋体"/>
                  <w:color w:val="333333"/>
                  <w:kern w:val="0"/>
                  <w:sz w:val="28"/>
                  <w:szCs w:val="28"/>
                </w:rPr>
                <w:t>UART</w:t>
              </w:r>
              <w:r w:rsidRPr="00123EA3">
                <w:rPr>
                  <w:rFonts w:ascii="Verdana" w:eastAsia="宋体" w:hAnsi="Verdana" w:cs="宋体"/>
                  <w:color w:val="333333"/>
                  <w:kern w:val="0"/>
                  <w:sz w:val="28"/>
                  <w:szCs w:val="28"/>
                </w:rPr>
                <w:t>通道</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低功耗空闲和掉电模式</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jc w:val="left"/>
              <w:rPr>
                <w:ins w:id="5" w:author="Unknown"/>
                <w:rFonts w:ascii="Verdana" w:eastAsia="宋体" w:hAnsi="Verdana" w:cs="宋体"/>
                <w:color w:val="333333"/>
                <w:kern w:val="0"/>
                <w:sz w:val="28"/>
                <w:szCs w:val="28"/>
              </w:rPr>
            </w:pPr>
            <w:ins w:id="6" w:author="Unknown">
              <w:r w:rsidRPr="00123EA3">
                <w:rPr>
                  <w:rFonts w:ascii="Verdana" w:eastAsia="宋体" w:hAnsi="Verdana" w:cs="宋体"/>
                  <w:color w:val="333333"/>
                  <w:kern w:val="0"/>
                  <w:sz w:val="28"/>
                  <w:szCs w:val="28"/>
                </w:rPr>
                <w:lastRenderedPageBreak/>
                <w:t> </w:t>
              </w:r>
            </w:ins>
            <w:r w:rsidRPr="00E16037">
              <w:rPr>
                <w:rFonts w:ascii="Verdana" w:eastAsia="宋体" w:hAnsi="Verdana" w:cs="宋体"/>
                <w:noProof/>
                <w:color w:val="07519A"/>
                <w:kern w:val="0"/>
                <w:sz w:val="28"/>
                <w:szCs w:val="28"/>
              </w:rPr>
              <w:drawing>
                <wp:inline distT="0" distB="0" distL="0" distR="0">
                  <wp:extent cx="6057900" cy="7477125"/>
                  <wp:effectExtent l="19050" t="0" r="0" b="0"/>
                  <wp:docPr id="9" name="图片 9" descr="http://www.838dz.com/d/file/IC/IC/2009-03-15/8563d50ba573c6bcd85e8af2541c8c25.gif">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838dz.com/d/file/IC/IC/2009-03-15/8563d50ba573c6bcd85e8af2541c8c25.gif">
                            <a:hlinkClick r:id="rId6" tgtFrame="_blank"/>
                          </pic:cNvPr>
                          <pic:cNvPicPr>
                            <a:picLocks noChangeAspect="1" noChangeArrowheads="1"/>
                          </pic:cNvPicPr>
                        </pic:nvPicPr>
                        <pic:blipFill>
                          <a:blip r:embed="rId7"/>
                          <a:srcRect/>
                          <a:stretch>
                            <a:fillRect/>
                          </a:stretch>
                        </pic:blipFill>
                        <pic:spPr bwMode="auto">
                          <a:xfrm>
                            <a:off x="0" y="0"/>
                            <a:ext cx="6057900" cy="7477125"/>
                          </a:xfrm>
                          <a:prstGeom prst="rect">
                            <a:avLst/>
                          </a:prstGeom>
                          <a:noFill/>
                          <a:ln w="9525">
                            <a:noFill/>
                            <a:miter lim="800000"/>
                            <a:headEnd/>
                            <a:tailEnd/>
                          </a:ln>
                        </pic:spPr>
                      </pic:pic>
                    </a:graphicData>
                  </a:graphic>
                </wp:inline>
              </w:drawing>
            </w:r>
            <w:ins w:id="7" w:author="Unknown">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jc w:val="left"/>
              <w:rPr>
                <w:ins w:id="8" w:author="Unknown"/>
                <w:rFonts w:ascii="Verdana" w:eastAsia="宋体" w:hAnsi="Verdana" w:cs="宋体"/>
                <w:color w:val="333333"/>
                <w:kern w:val="0"/>
                <w:sz w:val="28"/>
                <w:szCs w:val="28"/>
              </w:rPr>
            </w:pPr>
            <w:ins w:id="9" w:author="Unknown">
              <w:r w:rsidRPr="00123EA3">
                <w:rPr>
                  <w:rFonts w:ascii="Verdana" w:eastAsia="宋体" w:hAnsi="Verdana" w:cs="宋体"/>
                  <w:color w:val="333333"/>
                  <w:kern w:val="0"/>
                  <w:sz w:val="28"/>
                  <w:szCs w:val="28"/>
                </w:rPr>
                <w:t>                                                               AT89C52</w:t>
              </w:r>
              <w:r w:rsidRPr="00123EA3">
                <w:rPr>
                  <w:rFonts w:ascii="Verdana" w:eastAsia="宋体" w:hAnsi="Verdana" w:cs="宋体"/>
                  <w:color w:val="333333"/>
                  <w:kern w:val="0"/>
                  <w:sz w:val="28"/>
                  <w:szCs w:val="28"/>
                </w:rPr>
                <w:t>内部框图</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jc w:val="left"/>
              <w:rPr>
                <w:ins w:id="10" w:author="Unknown"/>
                <w:rFonts w:ascii="Verdana" w:eastAsia="宋体" w:hAnsi="Verdana" w:cs="宋体"/>
                <w:color w:val="333333"/>
                <w:kern w:val="0"/>
                <w:sz w:val="28"/>
                <w:szCs w:val="28"/>
              </w:rPr>
            </w:pPr>
            <w:ins w:id="11" w:author="Unknown">
              <w:r w:rsidRPr="00123EA3">
                <w:rPr>
                  <w:rFonts w:ascii="Verdana" w:eastAsia="宋体" w:hAnsi="Verdana" w:cs="宋体"/>
                  <w:vanish/>
                  <w:color w:val="333333"/>
                  <w:kern w:val="0"/>
                  <w:sz w:val="28"/>
                  <w:szCs w:val="28"/>
                </w:rPr>
                <w:lastRenderedPageBreak/>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功能特性：</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AT89C52 </w:t>
              </w:r>
              <w:r w:rsidRPr="00123EA3">
                <w:rPr>
                  <w:rFonts w:ascii="Verdana" w:eastAsia="宋体" w:hAnsi="Verdana" w:cs="宋体"/>
                  <w:color w:val="333333"/>
                  <w:kern w:val="0"/>
                  <w:sz w:val="28"/>
                  <w:szCs w:val="28"/>
                </w:rPr>
                <w:t>提供以下标准功能：</w:t>
              </w:r>
              <w:r w:rsidRPr="00123EA3">
                <w:rPr>
                  <w:rFonts w:ascii="Verdana" w:eastAsia="宋体" w:hAnsi="Verdana" w:cs="宋体"/>
                  <w:color w:val="333333"/>
                  <w:kern w:val="0"/>
                  <w:sz w:val="28"/>
                  <w:szCs w:val="28"/>
                </w:rPr>
                <w:t>8</w:t>
              </w:r>
              <w:r w:rsidRPr="00123EA3">
                <w:rPr>
                  <w:rFonts w:ascii="Verdana" w:eastAsia="宋体" w:hAnsi="Verdana" w:cs="宋体"/>
                  <w:color w:val="333333"/>
                  <w:kern w:val="0"/>
                  <w:sz w:val="28"/>
                  <w:szCs w:val="28"/>
                </w:rPr>
                <w:t>字节</w:t>
              </w:r>
              <w:r w:rsidRPr="00123EA3">
                <w:rPr>
                  <w:rFonts w:ascii="Verdana" w:eastAsia="宋体" w:hAnsi="Verdana" w:cs="宋体"/>
                  <w:color w:val="333333"/>
                  <w:kern w:val="0"/>
                  <w:sz w:val="28"/>
                  <w:szCs w:val="28"/>
                </w:rPr>
                <w:t>FLASH</w:t>
              </w:r>
              <w:r w:rsidRPr="00123EA3">
                <w:rPr>
                  <w:rFonts w:ascii="Verdana" w:eastAsia="宋体" w:hAnsi="Verdana" w:cs="宋体"/>
                  <w:color w:val="333333"/>
                  <w:kern w:val="0"/>
                  <w:sz w:val="28"/>
                  <w:szCs w:val="28"/>
                </w:rPr>
                <w:t>闪速存储器，</w:t>
              </w:r>
              <w:r w:rsidRPr="00123EA3">
                <w:rPr>
                  <w:rFonts w:ascii="Verdana" w:eastAsia="宋体" w:hAnsi="Verdana" w:cs="宋体"/>
                  <w:color w:val="333333"/>
                  <w:kern w:val="0"/>
                  <w:sz w:val="28"/>
                  <w:szCs w:val="28"/>
                </w:rPr>
                <w:t>256</w:t>
              </w:r>
              <w:r w:rsidRPr="00123EA3">
                <w:rPr>
                  <w:rFonts w:ascii="Verdana" w:eastAsia="宋体" w:hAnsi="Verdana" w:cs="宋体"/>
                  <w:color w:val="333333"/>
                  <w:kern w:val="0"/>
                  <w:sz w:val="28"/>
                  <w:szCs w:val="28"/>
                </w:rPr>
                <w:t>字竹内部</w:t>
              </w:r>
              <w:r w:rsidRPr="00123EA3">
                <w:rPr>
                  <w:rFonts w:ascii="Verdana" w:eastAsia="宋体" w:hAnsi="Verdana" w:cs="宋体"/>
                  <w:color w:val="333333"/>
                  <w:kern w:val="0"/>
                  <w:sz w:val="28"/>
                  <w:szCs w:val="28"/>
                </w:rPr>
                <w:t>RAM , 32</w:t>
              </w:r>
              <w:r w:rsidRPr="00123EA3">
                <w:rPr>
                  <w:rFonts w:ascii="Verdana" w:eastAsia="宋体" w:hAnsi="Verdana" w:cs="宋体"/>
                  <w:color w:val="333333"/>
                  <w:kern w:val="0"/>
                  <w:sz w:val="28"/>
                  <w:szCs w:val="28"/>
                </w:rPr>
                <w:t>个</w:t>
              </w:r>
              <w:r w:rsidRPr="00123EA3">
                <w:rPr>
                  <w:rFonts w:ascii="Verdana" w:eastAsia="宋体" w:hAnsi="Verdana" w:cs="宋体"/>
                  <w:color w:val="333333"/>
                  <w:kern w:val="0"/>
                  <w:sz w:val="28"/>
                  <w:szCs w:val="28"/>
                </w:rPr>
                <w:t>I/O</w:t>
              </w:r>
              <w:r w:rsidRPr="00123EA3">
                <w:rPr>
                  <w:rFonts w:ascii="Verdana" w:eastAsia="宋体" w:hAnsi="Verdana" w:cs="宋体"/>
                  <w:color w:val="333333"/>
                  <w:kern w:val="0"/>
                  <w:sz w:val="28"/>
                  <w:szCs w:val="28"/>
                </w:rPr>
                <w:t>口线，</w:t>
              </w:r>
              <w:r w:rsidRPr="00123EA3">
                <w:rPr>
                  <w:rFonts w:ascii="Verdana" w:eastAsia="宋体" w:hAnsi="Verdana" w:cs="宋体"/>
                  <w:color w:val="333333"/>
                  <w:kern w:val="0"/>
                  <w:sz w:val="28"/>
                  <w:szCs w:val="28"/>
                </w:rPr>
                <w:t>3</w:t>
              </w:r>
              <w:r w:rsidRPr="00123EA3">
                <w:rPr>
                  <w:rFonts w:ascii="Verdana" w:eastAsia="宋体" w:hAnsi="Verdana" w:cs="宋体"/>
                  <w:color w:val="333333"/>
                  <w:kern w:val="0"/>
                  <w:sz w:val="28"/>
                  <w:szCs w:val="28"/>
                </w:rPr>
                <w:t>个</w:t>
              </w:r>
              <w:r w:rsidRPr="00123EA3">
                <w:rPr>
                  <w:rFonts w:ascii="Verdana" w:eastAsia="宋体" w:hAnsi="Verdana" w:cs="宋体"/>
                  <w:color w:val="333333"/>
                  <w:kern w:val="0"/>
                  <w:sz w:val="28"/>
                  <w:szCs w:val="28"/>
                </w:rPr>
                <w:t xml:space="preserve">16 </w:t>
              </w:r>
              <w:r w:rsidRPr="00123EA3">
                <w:rPr>
                  <w:rFonts w:ascii="Verdana" w:eastAsia="宋体" w:hAnsi="Verdana" w:cs="宋体"/>
                  <w:color w:val="333333"/>
                  <w:kern w:val="0"/>
                  <w:sz w:val="28"/>
                  <w:szCs w:val="28"/>
                </w:rPr>
                <w:t>位定时／计数器，一个</w:t>
              </w:r>
              <w:r w:rsidRPr="00123EA3">
                <w:rPr>
                  <w:rFonts w:ascii="Verdana" w:eastAsia="宋体" w:hAnsi="Verdana" w:cs="宋体"/>
                  <w:color w:val="333333"/>
                  <w:kern w:val="0"/>
                  <w:sz w:val="28"/>
                  <w:szCs w:val="28"/>
                </w:rPr>
                <w:t>6</w:t>
              </w:r>
              <w:r w:rsidRPr="00123EA3">
                <w:rPr>
                  <w:rFonts w:ascii="Verdana" w:eastAsia="宋体" w:hAnsi="Verdana" w:cs="宋体"/>
                  <w:color w:val="333333"/>
                  <w:kern w:val="0"/>
                  <w:sz w:val="28"/>
                  <w:szCs w:val="28"/>
                </w:rPr>
                <w:t>向量两级中断结构，一个全双工串行通信口，片内振荡器及时钟电路。同时，</w:t>
              </w:r>
              <w:r w:rsidRPr="00123EA3">
                <w:rPr>
                  <w:rFonts w:ascii="Verdana" w:eastAsia="宋体" w:hAnsi="Verdana" w:cs="宋体"/>
                  <w:color w:val="333333"/>
                  <w:kern w:val="0"/>
                  <w:sz w:val="28"/>
                  <w:szCs w:val="28"/>
                </w:rPr>
                <w:t>AT89c52</w:t>
              </w:r>
              <w:r w:rsidRPr="00123EA3">
                <w:rPr>
                  <w:rFonts w:ascii="Verdana" w:eastAsia="宋体" w:hAnsi="Verdana" w:cs="宋体"/>
                  <w:color w:val="333333"/>
                  <w:kern w:val="0"/>
                  <w:sz w:val="28"/>
                  <w:szCs w:val="28"/>
                </w:rPr>
                <w:t>可降至</w:t>
              </w:r>
              <w:r w:rsidRPr="00123EA3">
                <w:rPr>
                  <w:rFonts w:ascii="Verdana" w:eastAsia="宋体" w:hAnsi="Verdana" w:cs="宋体"/>
                  <w:color w:val="333333"/>
                  <w:kern w:val="0"/>
                  <w:sz w:val="28"/>
                  <w:szCs w:val="28"/>
                </w:rPr>
                <w:t>OHz</w:t>
              </w:r>
              <w:r w:rsidRPr="00123EA3">
                <w:rPr>
                  <w:rFonts w:ascii="Verdana" w:eastAsia="宋体" w:hAnsi="Verdana" w:cs="宋体"/>
                  <w:color w:val="333333"/>
                  <w:kern w:val="0"/>
                  <w:sz w:val="28"/>
                  <w:szCs w:val="28"/>
                </w:rPr>
                <w:t>的静态逻辑操作，并支持两种软件可选的节电上作模式。空闲方式停止</w:t>
              </w:r>
              <w:r w:rsidRPr="00123EA3">
                <w:rPr>
                  <w:rFonts w:ascii="Verdana" w:eastAsia="宋体" w:hAnsi="Verdana" w:cs="宋体"/>
                  <w:color w:val="333333"/>
                  <w:kern w:val="0"/>
                  <w:sz w:val="28"/>
                  <w:szCs w:val="28"/>
                </w:rPr>
                <w:t xml:space="preserve">CPU </w:t>
              </w:r>
              <w:r w:rsidRPr="00123EA3">
                <w:rPr>
                  <w:rFonts w:ascii="Verdana" w:eastAsia="宋体" w:hAnsi="Verdana" w:cs="宋体"/>
                  <w:color w:val="333333"/>
                  <w:kern w:val="0"/>
                  <w:sz w:val="28"/>
                  <w:szCs w:val="28"/>
                </w:rPr>
                <w:t>的工作，但允许</w:t>
              </w:r>
              <w:r w:rsidRPr="00123EA3">
                <w:rPr>
                  <w:rFonts w:ascii="Verdana" w:eastAsia="宋体" w:hAnsi="Verdana" w:cs="宋体"/>
                  <w:color w:val="333333"/>
                  <w:kern w:val="0"/>
                  <w:sz w:val="28"/>
                  <w:szCs w:val="28"/>
                </w:rPr>
                <w:t>RAM</w:t>
              </w:r>
              <w:r w:rsidRPr="00123EA3">
                <w:rPr>
                  <w:rFonts w:ascii="Verdana" w:eastAsia="宋体" w:hAnsi="Verdana" w:cs="宋体"/>
                  <w:color w:val="333333"/>
                  <w:kern w:val="0"/>
                  <w:sz w:val="28"/>
                  <w:szCs w:val="28"/>
                </w:rPr>
                <w:t>，定时／计数器．串行通信口及中断系统继续工作。掉电方式保存</w:t>
              </w:r>
              <w:r w:rsidRPr="00123EA3">
                <w:rPr>
                  <w:rFonts w:ascii="Verdana" w:eastAsia="宋体" w:hAnsi="Verdana" w:cs="宋体"/>
                  <w:color w:val="333333"/>
                  <w:kern w:val="0"/>
                  <w:sz w:val="28"/>
                  <w:szCs w:val="28"/>
                </w:rPr>
                <w:t xml:space="preserve">RAM </w:t>
              </w:r>
              <w:r w:rsidRPr="00123EA3">
                <w:rPr>
                  <w:rFonts w:ascii="Verdana" w:eastAsia="宋体" w:hAnsi="Verdana" w:cs="宋体"/>
                  <w:color w:val="333333"/>
                  <w:kern w:val="0"/>
                  <w:sz w:val="28"/>
                  <w:szCs w:val="28"/>
                </w:rPr>
                <w:t>中的内容，但振荡器停止工作并禁止其它所有部件工作直到下一个硬件复位</w:t>
              </w:r>
              <w:r w:rsidRPr="00123EA3">
                <w:rPr>
                  <w:rFonts w:ascii="Verdana" w:eastAsia="宋体" w:hAnsi="Verdana" w:cs="宋体"/>
                  <w:color w:val="333333"/>
                  <w:kern w:val="0"/>
                  <w:sz w:val="28"/>
                  <w:szCs w:val="28"/>
                </w:rPr>
                <w:t>.</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napToGrid w:val="0"/>
              <w:jc w:val="left"/>
              <w:rPr>
                <w:ins w:id="12" w:author="Unknown"/>
                <w:rFonts w:ascii="Verdana" w:eastAsia="宋体" w:hAnsi="Verdana" w:cs="宋体"/>
                <w:color w:val="333333"/>
                <w:kern w:val="0"/>
                <w:sz w:val="28"/>
                <w:szCs w:val="28"/>
              </w:rPr>
            </w:pPr>
            <w:ins w:id="13" w:author="Unknown">
              <w:r w:rsidRPr="00123EA3">
                <w:rPr>
                  <w:rFonts w:ascii="宋体" w:eastAsia="宋体" w:hAnsi="宋体" w:cs="宋体"/>
                  <w:color w:val="333333"/>
                  <w:kern w:val="0"/>
                  <w:sz w:val="28"/>
                  <w:szCs w:val="28"/>
                </w:rPr>
                <w:t>功能</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color w:val="333333"/>
                  <w:kern w:val="0"/>
                  <w:sz w:val="28"/>
                  <w:szCs w:val="28"/>
                </w:rPr>
                <w:t>说明：</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t>Vcc:电源电压</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t>GND:地</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t>P0：P0口是一组8位漏极开路型双向1/O 口，也即地址/数据总线复用口。作为输出口用时．每位能吸收电流的方式驱动8个TTL 逻辑门电路，对端口P0 写“1”时，可作为高阻抗输入端用。</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t>在访问外部数据存储器或程序存储器时，这组口线分时转换地址（低8位）和数据总线复用，在访问期间激活内部 上拉电阻。</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t>在FLASH由编程时，P0口接收指令字节，而在程序校验时，输出指令字 节，校验时，要求外接上拉电阻。</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color w:val="333333"/>
                  <w:kern w:val="0"/>
                  <w:sz w:val="28"/>
                  <w:szCs w:val="28"/>
                </w:rPr>
                <w:br/>
              </w:r>
              <w:r w:rsidRPr="00123EA3">
                <w:rPr>
                  <w:rFonts w:ascii="宋体" w:eastAsia="宋体" w:hAnsi="宋体" w:cs="宋体" w:hint="eastAsia"/>
                  <w:color w:val="333333"/>
                  <w:kern w:val="0"/>
                  <w:sz w:val="28"/>
                  <w:szCs w:val="28"/>
                </w:rPr>
                <w:t>P1口：PI 是一个带内部上拉电阻的8位双向I/O口，Pl的输出缓冲级可驱动（吸收或输出电流）4个TTL逻辑门电路。对端口写“1”，通过内部的上拉电阻把端口拉到高电平，此时可作输入口。作输入口使用时，因为内部存在上拉电阻某个</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被外部信号拉低时会输出一个电流IIL</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napToGrid w:val="0"/>
              <w:spacing w:after="240"/>
              <w:jc w:val="left"/>
              <w:rPr>
                <w:ins w:id="14" w:author="Unknown"/>
                <w:rFonts w:ascii="Verdana" w:eastAsia="宋体" w:hAnsi="Verdana" w:cs="宋体"/>
                <w:color w:val="333333"/>
                <w:kern w:val="0"/>
                <w:sz w:val="28"/>
                <w:szCs w:val="28"/>
              </w:rPr>
            </w:pPr>
            <w:ins w:id="15" w:author="Unknown">
              <w:r w:rsidRPr="00123EA3">
                <w:rPr>
                  <w:rFonts w:ascii="宋体" w:eastAsia="宋体" w:hAnsi="宋体" w:cs="宋体" w:hint="eastAsia"/>
                  <w:color w:val="333333"/>
                  <w:kern w:val="0"/>
                  <w:sz w:val="28"/>
                  <w:szCs w:val="28"/>
                </w:rPr>
                <w:t xml:space="preserve">与AT89C51不同之处是，Pl.0 和P1.1还可分别作为定时/计数器2 的外部计数输入（Pl.0/T2 ）和输入（P1.1/T2EX) ,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napToGrid w:val="0"/>
              <w:spacing w:after="240"/>
              <w:jc w:val="left"/>
              <w:rPr>
                <w:ins w:id="16" w:author="Unknown"/>
                <w:rFonts w:ascii="Verdana" w:eastAsia="宋体" w:hAnsi="Verdana" w:cs="宋体"/>
                <w:color w:val="333333"/>
                <w:kern w:val="0"/>
                <w:sz w:val="28"/>
                <w:szCs w:val="28"/>
              </w:rPr>
            </w:pPr>
            <w:ins w:id="17" w:author="Unknown">
              <w:r w:rsidRPr="00123EA3">
                <w:rPr>
                  <w:rFonts w:ascii="宋体" w:eastAsia="宋体" w:hAnsi="宋体" w:cs="宋体" w:hint="eastAsia"/>
                  <w:color w:val="333333"/>
                  <w:kern w:val="0"/>
                  <w:sz w:val="28"/>
                  <w:szCs w:val="28"/>
                </w:rPr>
                <w:t xml:space="preserve">参见表1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napToGrid w:val="0"/>
              <w:jc w:val="left"/>
              <w:rPr>
                <w:ins w:id="18" w:author="Unknown"/>
                <w:rFonts w:ascii="Verdana" w:eastAsia="宋体" w:hAnsi="Verdana" w:cs="宋体"/>
                <w:color w:val="333333"/>
                <w:kern w:val="0"/>
                <w:sz w:val="28"/>
                <w:szCs w:val="28"/>
              </w:rPr>
            </w:pPr>
            <w:ins w:id="19" w:author="Unknown">
              <w:r w:rsidRPr="00123EA3">
                <w:rPr>
                  <w:rFonts w:ascii="宋体" w:eastAsia="宋体" w:hAnsi="宋体" w:cs="宋体" w:hint="eastAsia"/>
                  <w:color w:val="333333"/>
                  <w:kern w:val="0"/>
                  <w:sz w:val="28"/>
                  <w:szCs w:val="28"/>
                </w:rPr>
                <w:lastRenderedPageBreak/>
                <w:t>FLASH编程和程序校验期间，Pl接收低8位地址。</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napToGrid w:val="0"/>
              <w:jc w:val="left"/>
              <w:rPr>
                <w:ins w:id="20" w:author="Unknown"/>
                <w:rFonts w:ascii="宋体" w:eastAsia="宋体" w:hAnsi="宋体" w:cs="宋体"/>
                <w:color w:val="333333"/>
                <w:kern w:val="0"/>
                <w:sz w:val="28"/>
                <w:szCs w:val="28"/>
              </w:rPr>
            </w:pPr>
            <w:ins w:id="21" w:author="Unknown">
              <w:r w:rsidRPr="00123EA3">
                <w:rPr>
                  <w:rFonts w:ascii="宋体" w:eastAsia="宋体" w:hAnsi="宋体" w:cs="宋体" w:hint="eastAsia"/>
                  <w:color w:val="333333"/>
                  <w:kern w:val="0"/>
                  <w:sz w:val="28"/>
                  <w:szCs w:val="28"/>
                </w:rPr>
                <w:t>表1 PI.O 和PI.l 的第二功能</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22" w:author="Unknown"/>
                <w:rFonts w:ascii="宋体" w:eastAsia="宋体" w:hAnsi="宋体" w:cs="宋体"/>
                <w:color w:val="333333"/>
                <w:kern w:val="0"/>
                <w:sz w:val="28"/>
                <w:szCs w:val="28"/>
              </w:rPr>
            </w:pPr>
            <w:ins w:id="23" w:author="Unknown">
              <w:r w:rsidRPr="00123EA3">
                <w:rPr>
                  <w:rFonts w:ascii="宋体" w:eastAsia="宋体" w:hAnsi="宋体" w:cs="宋体"/>
                  <w:color w:val="333333"/>
                  <w:kern w:val="0"/>
                  <w:sz w:val="28"/>
                  <w:szCs w:val="28"/>
                </w:rPr>
                <w:t> </w:t>
              </w:r>
              <w:r w:rsidRPr="00123EA3">
                <w:rPr>
                  <w:rFonts w:ascii="宋体" w:eastAsia="宋体" w:hAnsi="宋体" w:cs="宋体" w:hint="eastAsia"/>
                  <w:color w:val="333333"/>
                  <w:kern w:val="0"/>
                  <w:sz w:val="28"/>
                  <w:szCs w:val="28"/>
                </w:rPr>
                <w:t>口：P2 是一个带有内部上拉电阻的8位双向I/O口，P2的输出缓冲级可驱动（吸收或输出电流）4个TTL逻辑电路。对端口P2写“l"，通过内部的上拉电阻把端口拉到高电平，此时可作输入口，作输入口使用时，因为内部存在上拉电阻，某个</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被外部信号拉低时会输出一个电流（llt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在访问外部程序存储器或16位地址的外部数据存储器（例如执行MOvx@DPTR 指令）时，P2送出高8 位地址数据。在访问8位地址的外部数据存储器、如执行MOVX@RI指令）时，P2口输出P2锁存器的内容。</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FLASH编程或校验时，P2亦接收高位地址和一些控制信号。</w:t>
              </w:r>
              <w:r w:rsidRPr="00123EA3">
                <w:rPr>
                  <w:rFonts w:ascii="宋体" w:eastAsia="宋体" w:hAnsi="宋体" w:cs="宋体"/>
                  <w:color w:val="333333"/>
                  <w:kern w:val="0"/>
                  <w:sz w:val="28"/>
                  <w:szCs w:val="28"/>
                </w:rPr>
                <w:t xml:space="preserve"> </w:t>
              </w:r>
            </w:ins>
          </w:p>
          <w:p w:rsidR="00123EA3" w:rsidRPr="00123EA3" w:rsidRDefault="00123EA3" w:rsidP="00123EA3">
            <w:pPr>
              <w:widowControl/>
              <w:snapToGrid w:val="0"/>
              <w:jc w:val="left"/>
              <w:rPr>
                <w:ins w:id="24" w:author="Unknown"/>
                <w:rFonts w:ascii="宋体" w:eastAsia="宋体" w:hAnsi="宋体" w:cs="宋体"/>
                <w:color w:val="333333"/>
                <w:kern w:val="0"/>
                <w:sz w:val="28"/>
                <w:szCs w:val="28"/>
              </w:rPr>
            </w:pPr>
            <w:ins w:id="25" w:author="Unknown">
              <w:r w:rsidRPr="00123EA3">
                <w:rPr>
                  <w:rFonts w:ascii="宋体" w:eastAsia="宋体" w:hAnsi="宋体" w:cs="宋体"/>
                  <w:color w:val="333333"/>
                  <w:kern w:val="0"/>
                  <w:sz w:val="28"/>
                  <w:szCs w:val="28"/>
                </w:rPr>
                <w:t> </w:t>
              </w:r>
              <w:r w:rsidRPr="00123EA3">
                <w:rPr>
                  <w:rFonts w:ascii="宋体" w:eastAsia="宋体" w:hAnsi="宋体" w:cs="宋体" w:hint="eastAsia"/>
                  <w:color w:val="333333"/>
                  <w:kern w:val="0"/>
                  <w:sz w:val="28"/>
                  <w:szCs w:val="28"/>
                </w:rPr>
                <w:t xml:space="preserve">·P3口：P3口是一组带有内部上拉电阻的8位双向I/O口。P3口输出缓冲级可驱动(吸收或输出电流）4个TTL逻辑门电路。对P3口写入“1”时，它们被内部上拉电阻拉高并可作为输入端口。此时，被外部拉低的P3口将用上拉电阻输出电流（IIL) .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P3口除了作为一般的I/0口线外，更重要的用途是它的第二功能，如下表所示：</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40"/>
              <w:gridCol w:w="3952"/>
            </w:tblGrid>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端口</w:t>
                  </w:r>
                  <w:hyperlink r:id="rId8" w:tgtFrame="_blank" w:history="1">
                    <w:r w:rsidRPr="00E16037">
                      <w:rPr>
                        <w:rFonts w:ascii="Verdana" w:eastAsia="宋体" w:hAnsi="Verdana" w:cs="宋体"/>
                        <w:color w:val="07519A"/>
                        <w:kern w:val="0"/>
                        <w:sz w:val="28"/>
                        <w:szCs w:val="28"/>
                      </w:rPr>
                      <w:t>引脚</w:t>
                    </w:r>
                  </w:hyperlink>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第二功能</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RXD</w:t>
                  </w:r>
                  <w:r w:rsidRPr="00123EA3">
                    <w:rPr>
                      <w:rFonts w:ascii="Verdana" w:eastAsia="宋体" w:hAnsi="Verdana" w:cs="宋体"/>
                      <w:color w:val="333333"/>
                      <w:kern w:val="0"/>
                      <w:sz w:val="28"/>
                      <w:szCs w:val="28"/>
                    </w:rPr>
                    <w:t>（串行输入口〕</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TXD</w:t>
                  </w:r>
                  <w:r w:rsidRPr="00123EA3">
                    <w:rPr>
                      <w:rFonts w:ascii="Verdana" w:eastAsia="宋体" w:hAnsi="Verdana" w:cs="宋体"/>
                      <w:color w:val="333333"/>
                      <w:kern w:val="0"/>
                      <w:sz w:val="28"/>
                      <w:szCs w:val="28"/>
                    </w:rPr>
                    <w:t>（串行输出口〕</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INTO</w:t>
                  </w:r>
                  <w:r w:rsidRPr="00123EA3">
                    <w:rPr>
                      <w:rFonts w:ascii="Verdana" w:eastAsia="宋体" w:hAnsi="Verdana" w:cs="宋体"/>
                      <w:color w:val="333333"/>
                      <w:kern w:val="0"/>
                      <w:sz w:val="28"/>
                      <w:szCs w:val="28"/>
                    </w:rPr>
                    <w:t>（外中断</w:t>
                  </w:r>
                  <w:r w:rsidRPr="00123EA3">
                    <w:rPr>
                      <w:rFonts w:ascii="Verdana" w:eastAsia="宋体" w:hAnsi="Verdana" w:cs="宋体"/>
                      <w:color w:val="333333"/>
                      <w:kern w:val="0"/>
                      <w:sz w:val="28"/>
                      <w:szCs w:val="28"/>
                    </w:rPr>
                    <w:t>0</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INTO</w:t>
                  </w:r>
                  <w:r w:rsidRPr="00123EA3">
                    <w:rPr>
                      <w:rFonts w:ascii="Verdana" w:eastAsia="宋体" w:hAnsi="Verdana" w:cs="宋体"/>
                      <w:color w:val="333333"/>
                      <w:kern w:val="0"/>
                      <w:sz w:val="28"/>
                      <w:szCs w:val="28"/>
                    </w:rPr>
                    <w:t>（外中断</w:t>
                  </w:r>
                  <w:r w:rsidRPr="00123EA3">
                    <w:rPr>
                      <w:rFonts w:ascii="Verdana" w:eastAsia="宋体" w:hAnsi="Verdana" w:cs="宋体"/>
                      <w:color w:val="333333"/>
                      <w:kern w:val="0"/>
                      <w:sz w:val="28"/>
                      <w:szCs w:val="28"/>
                    </w:rPr>
                    <w:t xml:space="preserve">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P3.4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TO </w:t>
                  </w:r>
                  <w:r w:rsidRPr="00123EA3">
                    <w:rPr>
                      <w:rFonts w:ascii="Verdana" w:eastAsia="宋体" w:hAnsi="Verdana" w:cs="宋体"/>
                      <w:color w:val="333333"/>
                      <w:kern w:val="0"/>
                      <w:sz w:val="28"/>
                      <w:szCs w:val="28"/>
                    </w:rPr>
                    <w:t>（定时／计数器</w:t>
                  </w:r>
                  <w:r w:rsidRPr="00123EA3">
                    <w:rPr>
                      <w:rFonts w:ascii="Verdana" w:eastAsia="宋体" w:hAnsi="Verdana" w:cs="宋体"/>
                      <w:color w:val="333333"/>
                      <w:kern w:val="0"/>
                      <w:sz w:val="28"/>
                      <w:szCs w:val="28"/>
                    </w:rPr>
                    <w:t xml:space="preserve">0 )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 </w:t>
                  </w:r>
                  <w:r w:rsidRPr="00123EA3">
                    <w:rPr>
                      <w:rFonts w:ascii="Verdana" w:eastAsia="宋体" w:hAnsi="Verdana" w:cs="宋体"/>
                      <w:color w:val="333333"/>
                      <w:kern w:val="0"/>
                      <w:sz w:val="28"/>
                      <w:szCs w:val="28"/>
                    </w:rPr>
                    <w:t>（定时／计数器</w:t>
                  </w:r>
                  <w:r w:rsidRPr="00123EA3">
                    <w:rPr>
                      <w:rFonts w:ascii="Verdana" w:eastAsia="宋体" w:hAnsi="Verdana" w:cs="宋体"/>
                      <w:color w:val="333333"/>
                      <w:kern w:val="0"/>
                      <w:sz w:val="28"/>
                      <w:szCs w:val="28"/>
                    </w:rPr>
                    <w:t xml:space="preserve">l )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（外部数据存储器写选通）</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P3.7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（外部数据存储器读选通）</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snapToGrid w:val="0"/>
              <w:jc w:val="left"/>
              <w:rPr>
                <w:ins w:id="26" w:author="Unknown"/>
                <w:rFonts w:ascii="宋体" w:eastAsia="宋体" w:hAnsi="宋体" w:cs="宋体"/>
                <w:color w:val="333333"/>
                <w:kern w:val="0"/>
                <w:sz w:val="28"/>
                <w:szCs w:val="28"/>
              </w:rPr>
            </w:pPr>
            <w:ins w:id="2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napToGrid w:val="0"/>
              <w:jc w:val="left"/>
              <w:rPr>
                <w:ins w:id="28" w:author="Unknown"/>
                <w:rFonts w:ascii="宋体" w:eastAsia="宋体" w:hAnsi="宋体" w:cs="宋体" w:hint="eastAsia"/>
                <w:color w:val="333333"/>
                <w:kern w:val="0"/>
                <w:sz w:val="28"/>
                <w:szCs w:val="28"/>
              </w:rPr>
            </w:pPr>
            <w:ins w:id="29" w:author="Unknown">
              <w:r w:rsidRPr="00123EA3">
                <w:rPr>
                  <w:rFonts w:ascii="宋体" w:eastAsia="宋体" w:hAnsi="宋体" w:cs="宋体" w:hint="eastAsia"/>
                  <w:color w:val="333333"/>
                  <w:kern w:val="0"/>
                  <w:sz w:val="28"/>
                  <w:szCs w:val="28"/>
                </w:rPr>
                <w:lastRenderedPageBreak/>
                <w:t>此外，P3口还接收一些用于FLASH闪速存储器编程和程序校验的控制信号。</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30" w:author="Unknown"/>
                <w:rFonts w:ascii="宋体" w:eastAsia="宋体" w:hAnsi="宋体" w:cs="宋体" w:hint="eastAsia"/>
                <w:color w:val="333333"/>
                <w:kern w:val="0"/>
                <w:sz w:val="28"/>
                <w:szCs w:val="28"/>
              </w:rPr>
            </w:pPr>
            <w:ins w:id="31" w:author="Unknown">
              <w:r w:rsidRPr="00123EA3">
                <w:rPr>
                  <w:rFonts w:ascii="宋体" w:eastAsia="宋体" w:hAnsi="宋体" w:cs="宋体" w:hint="eastAsia"/>
                  <w:color w:val="333333"/>
                  <w:kern w:val="0"/>
                  <w:sz w:val="28"/>
                  <w:szCs w:val="28"/>
                </w:rPr>
                <w:t>RST：复位输入。当振荡器工作时，RST</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出现两个机器周期以上高电平将使单片机复位。</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32" w:author="Unknown"/>
                <w:rFonts w:ascii="宋体" w:eastAsia="宋体" w:hAnsi="宋体" w:cs="宋体" w:hint="eastAsia"/>
                <w:color w:val="333333"/>
                <w:kern w:val="0"/>
                <w:sz w:val="28"/>
                <w:szCs w:val="28"/>
              </w:rPr>
            </w:pPr>
            <w:ins w:id="33" w:author="Unknown">
              <w:r w:rsidRPr="00123EA3">
                <w:rPr>
                  <w:rFonts w:ascii="宋体" w:eastAsia="宋体" w:hAnsi="宋体" w:cs="宋体" w:hint="eastAsia"/>
                  <w:color w:val="333333"/>
                  <w:kern w:val="0"/>
                  <w:sz w:val="28"/>
                  <w:szCs w:val="28"/>
                </w:rPr>
                <w:t>·ALE/PROG:当访问外部程序存储器或数据存储器时，ALE(地址锁存允许）输出脉冲用于锁存地址的低8位字节．一般情况下，ALE仍以时钟振荡频率的1/6输出固定的脉冲信号，因此它可对外输出时钟或用于定时目的。要注意的是：每当访问外部数据存储器时将跳过一个ALE脉冲。</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对Flash存储器编程期间，该</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还用于输入编程脉冲(PROG)。</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如有必要，可通过对特殊功能寄存器（SFR）区中的8EH单元的D0位置位．可禁止ALE操作。该位置位后，只有一条MOVX和MOVC指令才能将ALE激活,此外，该</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会被微弱拉高，单片机执行外部程序时，应设置ALE禁止位无效。</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34" w:author="Unknown"/>
                <w:rFonts w:ascii="宋体" w:eastAsia="宋体" w:hAnsi="宋体" w:cs="宋体" w:hint="eastAsia"/>
                <w:color w:val="333333"/>
                <w:kern w:val="0"/>
                <w:sz w:val="28"/>
                <w:szCs w:val="28"/>
              </w:rPr>
            </w:pPr>
            <w:ins w:id="35" w:author="Unknown">
              <w:r w:rsidRPr="00123EA3">
                <w:rPr>
                  <w:rFonts w:ascii="宋体" w:eastAsia="宋体" w:hAnsi="宋体" w:cs="宋体" w:hint="eastAsia"/>
                  <w:color w:val="333333"/>
                  <w:kern w:val="0"/>
                  <w:sz w:val="28"/>
                  <w:szCs w:val="28"/>
                </w:rPr>
                <w:t>·PSEN：程序储存允许PSEN输出是外部程序存储器的读选通信号，当AT89C52由外部程序存储器取指令（或数据）时，每个机器周期两次PSEN有效，即输出两个脉冲。在此期间，当访问外部数据存储器，将跳过两次PSEN信号。</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36" w:author="Unknown"/>
                <w:rFonts w:ascii="宋体" w:eastAsia="宋体" w:hAnsi="宋体" w:cs="宋体" w:hint="eastAsia"/>
                <w:color w:val="333333"/>
                <w:kern w:val="0"/>
                <w:sz w:val="28"/>
                <w:szCs w:val="28"/>
              </w:rPr>
            </w:pPr>
            <w:ins w:id="37" w:author="Unknown">
              <w:r w:rsidRPr="00123EA3">
                <w:rPr>
                  <w:rFonts w:ascii="宋体" w:eastAsia="宋体" w:hAnsi="宋体" w:cs="宋体" w:hint="eastAsia"/>
                  <w:color w:val="333333"/>
                  <w:kern w:val="0"/>
                  <w:sz w:val="28"/>
                  <w:szCs w:val="28"/>
                </w:rPr>
                <w:t>·EA/VPP：外部访问允许。欲使CPU 仅访问外部程序存储器(地址为0000H-FFFFH ) , EA端必须保持低电平(接地）．需注怠的是：如果加密位LBI被编程，复位时内部会锁存EA端状态。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38" w:author="Unknown"/>
                <w:rFonts w:ascii="宋体" w:eastAsia="宋体" w:hAnsi="宋体" w:cs="宋体" w:hint="eastAsia"/>
                <w:color w:val="333333"/>
                <w:kern w:val="0"/>
                <w:sz w:val="28"/>
                <w:szCs w:val="28"/>
              </w:rPr>
            </w:pPr>
            <w:ins w:id="39" w:author="Unknown">
              <w:r w:rsidRPr="00123EA3">
                <w:rPr>
                  <w:rFonts w:ascii="宋体" w:eastAsia="宋体" w:hAnsi="宋体" w:cs="宋体" w:hint="eastAsia"/>
                  <w:color w:val="333333"/>
                  <w:kern w:val="0"/>
                  <w:sz w:val="28"/>
                  <w:szCs w:val="28"/>
                </w:rPr>
                <w:t>如EA端为高电平（接Vcc端）, CPU则执行内部程序存储器中的指令。</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flash存储器编程时，该</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加上+12V的编程允许电源VPP ，当然这必须是该器件是使用12V编程电压VPP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spacing w:after="240"/>
              <w:jc w:val="left"/>
              <w:rPr>
                <w:ins w:id="40" w:author="Unknown"/>
                <w:rFonts w:ascii="宋体" w:eastAsia="宋体" w:hAnsi="宋体" w:cs="宋体" w:hint="eastAsia"/>
                <w:color w:val="333333"/>
                <w:kern w:val="0"/>
                <w:sz w:val="28"/>
                <w:szCs w:val="28"/>
              </w:rPr>
            </w:pPr>
            <w:ins w:id="41" w:author="Unknown">
              <w:r w:rsidRPr="00123EA3">
                <w:rPr>
                  <w:rFonts w:ascii="宋体" w:eastAsia="宋体" w:hAnsi="宋体" w:cs="宋体" w:hint="eastAsia"/>
                  <w:color w:val="333333"/>
                  <w:kern w:val="0"/>
                  <w:sz w:val="28"/>
                  <w:szCs w:val="28"/>
                </w:rPr>
                <w:t>·XTAL1：振荡器反相放大器的及内部时钟发生器的输入端．</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spacing w:after="240"/>
              <w:jc w:val="left"/>
              <w:rPr>
                <w:ins w:id="42" w:author="Unknown"/>
                <w:rFonts w:ascii="宋体" w:eastAsia="宋体" w:hAnsi="宋体" w:cs="宋体" w:hint="eastAsia"/>
                <w:color w:val="333333"/>
                <w:kern w:val="0"/>
                <w:sz w:val="28"/>
                <w:szCs w:val="28"/>
              </w:rPr>
            </w:pPr>
            <w:ins w:id="43" w:author="Unknown">
              <w:r w:rsidRPr="00123EA3">
                <w:rPr>
                  <w:rFonts w:ascii="宋体" w:eastAsia="宋体" w:hAnsi="宋体" w:cs="宋体" w:hint="eastAsia"/>
                  <w:color w:val="333333"/>
                  <w:kern w:val="0"/>
                  <w:sz w:val="28"/>
                  <w:szCs w:val="28"/>
                </w:rPr>
                <w:t>·XTAL1：振荡器反相放大器的输出端。</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spacing w:after="240"/>
              <w:jc w:val="left"/>
              <w:rPr>
                <w:ins w:id="44" w:author="Unknown"/>
                <w:rFonts w:ascii="宋体" w:eastAsia="宋体" w:hAnsi="宋体" w:cs="宋体" w:hint="eastAsia"/>
                <w:color w:val="333333"/>
                <w:kern w:val="0"/>
                <w:sz w:val="28"/>
                <w:szCs w:val="28"/>
              </w:rPr>
            </w:pPr>
            <w:ins w:id="45" w:author="Unknown">
              <w:r w:rsidRPr="00123EA3">
                <w:rPr>
                  <w:rFonts w:ascii="宋体" w:eastAsia="宋体" w:hAnsi="宋体" w:cs="宋体" w:hint="eastAsia"/>
                  <w:color w:val="333333"/>
                  <w:kern w:val="0"/>
                  <w:sz w:val="28"/>
                  <w:szCs w:val="28"/>
                </w:rPr>
                <w:t>，特殊功能寄存器：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在AT89C52片内存储器中，80H-FFH共128个单元为特殊功能寄存器（SFE ) , SFR的地址空间映象如表2所示。并非所有的地址都被定义，从80H-FFH共128 个字节只有一部分被定义，还有相当一部分没有定义。对没有定义的单元读写将是无效的，读出的数位将不确定，而写入的数据也将丢失。</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不应将数据"1"写入未定义的单元，由于这些单元在将来的产品中可能赋予新的功能，在这种情况下，复位后这些单元数值总是“0”。</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表2 AT89C52 SFR 映象及复位状态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rsidT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6048375" cy="5476875"/>
                        <wp:effectExtent l="19050" t="0" r="9525" b="0"/>
                        <wp:docPr id="10" name="图片 10" descr="http://www.838dz.com/d/file/IC/IC/2009-03-15/e37571e7ac27f3da124819ec0b0669a8.gif">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838dz.com/d/file/IC/IC/2009-03-15/e37571e7ac27f3da124819ec0b0669a8.gif">
                                  <a:hlinkClick r:id="rId9" tgtFrame="_blank"/>
                                </pic:cNvPr>
                                <pic:cNvPicPr>
                                  <a:picLocks noChangeAspect="1" noChangeArrowheads="1"/>
                                </pic:cNvPicPr>
                              </pic:nvPicPr>
                              <pic:blipFill>
                                <a:blip r:embed="rId10"/>
                                <a:srcRect/>
                                <a:stretch>
                                  <a:fillRect/>
                                </a:stretch>
                              </pic:blipFill>
                              <pic:spPr bwMode="auto">
                                <a:xfrm>
                                  <a:off x="0" y="0"/>
                                  <a:ext cx="6048375" cy="5476875"/>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snapToGrid w:val="0"/>
              <w:jc w:val="left"/>
              <w:rPr>
                <w:ins w:id="46" w:author="Unknown"/>
                <w:rFonts w:ascii="宋体" w:eastAsia="宋体" w:hAnsi="宋体" w:cs="宋体" w:hint="eastAsia"/>
                <w:color w:val="333333"/>
                <w:kern w:val="0"/>
                <w:sz w:val="28"/>
                <w:szCs w:val="28"/>
              </w:rPr>
            </w:pPr>
            <w:ins w:id="4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napToGrid w:val="0"/>
              <w:spacing w:after="240"/>
              <w:jc w:val="left"/>
              <w:rPr>
                <w:ins w:id="48" w:author="Unknown"/>
                <w:rFonts w:ascii="宋体" w:eastAsia="宋体" w:hAnsi="宋体" w:cs="宋体" w:hint="eastAsia"/>
                <w:color w:val="333333"/>
                <w:kern w:val="0"/>
                <w:sz w:val="28"/>
                <w:szCs w:val="28"/>
              </w:rPr>
            </w:pPr>
            <w:ins w:id="49" w:author="Unknown">
              <w:r w:rsidRPr="00123EA3">
                <w:rPr>
                  <w:rFonts w:ascii="宋体" w:eastAsia="宋体" w:hAnsi="宋体" w:cs="宋体" w:hint="eastAsia"/>
                  <w:color w:val="333333"/>
                  <w:kern w:val="0"/>
                  <w:sz w:val="28"/>
                  <w:szCs w:val="28"/>
                </w:rPr>
                <w:t>AT89C52除了与AT89C51所有的定时/计数器0和定时/计数器1 外，还增加了一个定时/计数器2 ．定时/计数器2的控制和状态位位于T2CON （参见表3) T2CON（参见表4) ，寄存器对（RCA02H、RCAP2L）是定时器2在16 位捕获方式或16位自动重装载方式下的捕获/自动重装载寄存器。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napToGrid w:val="0"/>
              <w:jc w:val="left"/>
              <w:rPr>
                <w:ins w:id="50" w:author="Unknown"/>
                <w:rFonts w:ascii="宋体" w:eastAsia="宋体" w:hAnsi="宋体" w:cs="宋体" w:hint="eastAsia"/>
                <w:color w:val="333333"/>
                <w:kern w:val="0"/>
                <w:sz w:val="28"/>
                <w:szCs w:val="28"/>
              </w:rPr>
            </w:pPr>
            <w:ins w:id="51" w:author="Unknown">
              <w:r w:rsidRPr="00123EA3">
                <w:rPr>
                  <w:rFonts w:ascii="宋体" w:eastAsia="宋体" w:hAnsi="宋体" w:cs="宋体" w:hint="eastAsia"/>
                  <w:color w:val="333333"/>
                  <w:kern w:val="0"/>
                  <w:sz w:val="28"/>
                  <w:szCs w:val="28"/>
                </w:rPr>
                <w:t xml:space="preserve">表3 定时/计数器2控制寄存器T2CON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655"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632"/>
              <w:gridCol w:w="828"/>
              <w:gridCol w:w="705"/>
              <w:gridCol w:w="838"/>
              <w:gridCol w:w="1054"/>
              <w:gridCol w:w="666"/>
              <w:gridCol w:w="794"/>
              <w:gridCol w:w="1141"/>
            </w:tblGrid>
            <w:tr w:rsidR="00123EA3" w:rsidRPr="00123EA3" w:rsidTr="00123EA3">
              <w:trPr>
                <w:tblCellSpacing w:w="0" w:type="dxa"/>
              </w:trPr>
              <w:tc>
                <w:tcPr>
                  <w:tcW w:w="0" w:type="auto"/>
                  <w:gridSpan w:val="8"/>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T2CON</w:t>
                  </w:r>
                  <w:r w:rsidRPr="00123EA3">
                    <w:rPr>
                      <w:rFonts w:ascii="Verdana" w:eastAsia="宋体" w:hAnsi="Verdana" w:cs="宋体"/>
                      <w:color w:val="333333"/>
                      <w:kern w:val="0"/>
                      <w:sz w:val="28"/>
                      <w:szCs w:val="28"/>
                    </w:rPr>
                    <w:t>地址</w:t>
                  </w:r>
                  <w:r w:rsidRPr="00123EA3">
                    <w:rPr>
                      <w:rFonts w:ascii="Verdana" w:eastAsia="宋体" w:hAnsi="Verdana" w:cs="宋体"/>
                      <w:color w:val="333333"/>
                      <w:kern w:val="0"/>
                      <w:sz w:val="28"/>
                      <w:szCs w:val="28"/>
                    </w:rPr>
                    <w:t xml:space="preserve">=OC8H  </w:t>
                  </w:r>
                  <w:r w:rsidRPr="00123EA3">
                    <w:rPr>
                      <w:rFonts w:ascii="Verdana" w:eastAsia="宋体" w:hAnsi="Verdana" w:cs="宋体"/>
                      <w:color w:val="333333"/>
                      <w:kern w:val="0"/>
                      <w:sz w:val="28"/>
                      <w:szCs w:val="28"/>
                    </w:rPr>
                    <w:t>复位值</w:t>
                  </w:r>
                  <w:r w:rsidRPr="00123EA3">
                    <w:rPr>
                      <w:rFonts w:ascii="Verdana" w:eastAsia="宋体" w:hAnsi="Verdana" w:cs="宋体"/>
                      <w:color w:val="333333"/>
                      <w:kern w:val="0"/>
                      <w:sz w:val="28"/>
                      <w:szCs w:val="28"/>
                    </w:rPr>
                    <w:t xml:space="preserve"> = 0000 0000B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r>
                  <w:r w:rsidRPr="00123EA3">
                    <w:rPr>
                      <w:rFonts w:ascii="Verdana" w:eastAsia="宋体" w:hAnsi="Verdana" w:cs="宋体"/>
                      <w:color w:val="333333"/>
                      <w:kern w:val="0"/>
                      <w:sz w:val="28"/>
                      <w:szCs w:val="28"/>
                    </w:rPr>
                    <w:t>可寻地址</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TF2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EXF2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RCK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TCLK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EXEN2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C/T2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CP/RL2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7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8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snapToGrid w:val="0"/>
              <w:jc w:val="left"/>
              <w:rPr>
                <w:ins w:id="52" w:author="Unknown"/>
                <w:rFonts w:ascii="宋体" w:eastAsia="宋体" w:hAnsi="宋体" w:cs="宋体" w:hint="eastAsia"/>
                <w:color w:val="333333"/>
                <w:kern w:val="0"/>
                <w:sz w:val="28"/>
                <w:szCs w:val="28"/>
              </w:rPr>
            </w:pPr>
            <w:ins w:id="53"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napToGrid w:val="0"/>
              <w:jc w:val="left"/>
              <w:rPr>
                <w:ins w:id="54" w:author="Unknown"/>
                <w:rFonts w:ascii="宋体" w:eastAsia="宋体" w:hAnsi="宋体" w:cs="宋体" w:hint="eastAsia"/>
                <w:color w:val="333333"/>
                <w:kern w:val="0"/>
                <w:sz w:val="28"/>
                <w:szCs w:val="28"/>
              </w:rPr>
            </w:pPr>
            <w:ins w:id="55" w:author="Unknown">
              <w:r w:rsidRPr="00123EA3">
                <w:rPr>
                  <w:rFonts w:ascii="宋体" w:eastAsia="宋体" w:hAnsi="宋体" w:cs="宋体"/>
                  <w:color w:val="333333"/>
                  <w:kern w:val="0"/>
                  <w:sz w:val="28"/>
                  <w:szCs w:val="28"/>
                </w:rPr>
                <w:t> </w:t>
              </w:r>
              <w:r w:rsidRPr="00123EA3">
                <w:rPr>
                  <w:rFonts w:ascii="宋体" w:eastAsia="宋体" w:hAnsi="宋体" w:cs="宋体"/>
                  <w:vanish/>
                  <w:color w:val="333333"/>
                  <w:kern w:val="0"/>
                  <w:sz w:val="28"/>
                  <w:szCs w:val="28"/>
                </w:rPr>
                <w:t>upF838电子-技术资料-电子元件-电路图-技术应用网站-基本知识-原理-维修-作用-参数-电子元器件符号</w:t>
              </w:r>
            </w:ins>
          </w:p>
          <w:tbl>
            <w:tblPr>
              <w:tblW w:w="900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41"/>
              <w:gridCol w:w="7859"/>
            </w:tblGrid>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符号</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功能</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TF2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溢出标志。定时器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溢出时，又由硬件置位，必须由软件</w:t>
                  </w:r>
                  <w:r w:rsidRPr="00123EA3">
                    <w:rPr>
                      <w:rFonts w:ascii="Verdana" w:eastAsia="宋体" w:hAnsi="Verdana" w:cs="宋体"/>
                      <w:color w:val="333333"/>
                      <w:kern w:val="0"/>
                      <w:sz w:val="28"/>
                      <w:szCs w:val="28"/>
                    </w:rPr>
                    <w:t xml:space="preserve"> </w:t>
                  </w:r>
                  <w:r w:rsidRPr="00123EA3">
                    <w:rPr>
                      <w:rFonts w:ascii="Verdana" w:eastAsia="宋体" w:hAnsi="Verdana" w:cs="宋体"/>
                      <w:color w:val="333333"/>
                      <w:kern w:val="0"/>
                      <w:sz w:val="28"/>
                      <w:szCs w:val="28"/>
                    </w:rPr>
                    <w:t>清</w:t>
                  </w:r>
                  <w:r w:rsidRPr="00123EA3">
                    <w:rPr>
                      <w:rFonts w:ascii="Verdana" w:eastAsia="宋体" w:hAnsi="Verdana" w:cs="宋体"/>
                      <w:color w:val="333333"/>
                      <w:kern w:val="0"/>
                      <w:sz w:val="28"/>
                      <w:szCs w:val="28"/>
                    </w:rPr>
                    <w:t>0</w:t>
                  </w:r>
                  <w:r w:rsidRPr="00123EA3">
                    <w:rPr>
                      <w:rFonts w:ascii="Verdana" w:eastAsia="宋体" w:hAnsi="Verdana" w:cs="宋体"/>
                      <w:color w:val="333333"/>
                      <w:kern w:val="0"/>
                      <w:sz w:val="28"/>
                      <w:szCs w:val="28"/>
                    </w:rPr>
                    <w:t>，当</w:t>
                  </w:r>
                  <w:r w:rsidRPr="00123EA3">
                    <w:rPr>
                      <w:rFonts w:ascii="Verdana" w:eastAsia="宋体" w:hAnsi="Verdana" w:cs="宋体"/>
                      <w:color w:val="333333"/>
                      <w:kern w:val="0"/>
                      <w:sz w:val="28"/>
                      <w:szCs w:val="28"/>
                    </w:rPr>
                    <w:t>RCLK=1</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TCLK=1</w:t>
                  </w:r>
                  <w:r w:rsidRPr="00123EA3">
                    <w:rPr>
                      <w:rFonts w:ascii="Verdana" w:eastAsia="宋体" w:hAnsi="Verdana" w:cs="宋体"/>
                      <w:color w:val="333333"/>
                      <w:kern w:val="0"/>
                      <w:sz w:val="28"/>
                      <w:szCs w:val="28"/>
                    </w:rPr>
                    <w:t>时，定时器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溢出，不对</w:t>
                  </w:r>
                  <w:r w:rsidRPr="00123EA3">
                    <w:rPr>
                      <w:rFonts w:ascii="Verdana" w:eastAsia="宋体" w:hAnsi="Verdana" w:cs="宋体"/>
                      <w:color w:val="333333"/>
                      <w:kern w:val="0"/>
                      <w:sz w:val="28"/>
                      <w:szCs w:val="28"/>
                    </w:rPr>
                    <w:t>TF2</w:t>
                  </w:r>
                  <w:r w:rsidRPr="00123EA3">
                    <w:rPr>
                      <w:rFonts w:ascii="Verdana" w:eastAsia="宋体" w:hAnsi="Verdana" w:cs="宋体"/>
                      <w:color w:val="333333"/>
                      <w:kern w:val="0"/>
                      <w:sz w:val="28"/>
                      <w:szCs w:val="28"/>
                    </w:rPr>
                    <w:t>置位。</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EXF2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外部标志。当</w:t>
                  </w:r>
                  <w:r w:rsidRPr="00123EA3">
                    <w:rPr>
                      <w:rFonts w:ascii="Verdana" w:eastAsia="宋体" w:hAnsi="Verdana" w:cs="宋体"/>
                      <w:color w:val="333333"/>
                      <w:kern w:val="0"/>
                      <w:sz w:val="28"/>
                      <w:szCs w:val="28"/>
                    </w:rPr>
                    <w:t>EXEN2</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1</w:t>
                  </w:r>
                  <w:r w:rsidRPr="00123EA3">
                    <w:rPr>
                      <w:rFonts w:ascii="Verdana" w:eastAsia="宋体" w:hAnsi="Verdana" w:cs="宋体"/>
                      <w:color w:val="333333"/>
                      <w:kern w:val="0"/>
                      <w:sz w:val="28"/>
                      <w:szCs w:val="28"/>
                    </w:rPr>
                    <w:t>，且当</w:t>
                  </w:r>
                  <w:r w:rsidRPr="00123EA3">
                    <w:rPr>
                      <w:rFonts w:ascii="Verdana" w:eastAsia="宋体" w:hAnsi="Verdana" w:cs="宋体"/>
                      <w:color w:val="333333"/>
                      <w:kern w:val="0"/>
                      <w:sz w:val="28"/>
                      <w:szCs w:val="28"/>
                    </w:rPr>
                    <w:t>T2EX</w:t>
                  </w:r>
                  <w:hyperlink r:id="rId11" w:tgtFrame="_blank" w:history="1">
                    <w:r w:rsidRPr="00E16037">
                      <w:rPr>
                        <w:rFonts w:ascii="Verdana" w:eastAsia="宋体" w:hAnsi="Verdana" w:cs="宋体"/>
                        <w:color w:val="07519A"/>
                        <w:kern w:val="0"/>
                        <w:sz w:val="28"/>
                        <w:szCs w:val="28"/>
                      </w:rPr>
                      <w:t>引脚</w:t>
                    </w:r>
                  </w:hyperlink>
                  <w:r w:rsidRPr="00123EA3">
                    <w:rPr>
                      <w:rFonts w:ascii="Verdana" w:eastAsia="宋体" w:hAnsi="Verdana" w:cs="宋体"/>
                      <w:color w:val="333333"/>
                      <w:kern w:val="0"/>
                      <w:sz w:val="28"/>
                      <w:szCs w:val="28"/>
                    </w:rPr>
                    <w:t>上出现负跳变而出现捕获或重装载时，</w:t>
                  </w:r>
                  <w:r w:rsidRPr="00123EA3">
                    <w:rPr>
                      <w:rFonts w:ascii="Verdana" w:eastAsia="宋体" w:hAnsi="Verdana" w:cs="宋体"/>
                      <w:color w:val="333333"/>
                      <w:kern w:val="0"/>
                      <w:sz w:val="28"/>
                      <w:szCs w:val="28"/>
                    </w:rPr>
                    <w:t>EXF2</w:t>
                  </w:r>
                  <w:r w:rsidRPr="00123EA3">
                    <w:rPr>
                      <w:rFonts w:ascii="Verdana" w:eastAsia="宋体" w:hAnsi="Verdana" w:cs="宋体"/>
                      <w:color w:val="333333"/>
                      <w:kern w:val="0"/>
                      <w:sz w:val="28"/>
                      <w:szCs w:val="28"/>
                    </w:rPr>
                    <w:t>置位，申请中断．此时如果允许定时器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中断，</w:t>
                  </w:r>
                  <w:r w:rsidRPr="00123EA3">
                    <w:rPr>
                      <w:rFonts w:ascii="Verdana" w:eastAsia="宋体" w:hAnsi="Verdana" w:cs="宋体"/>
                      <w:color w:val="333333"/>
                      <w:kern w:val="0"/>
                      <w:sz w:val="28"/>
                      <w:szCs w:val="28"/>
                    </w:rPr>
                    <w:t>CPU</w:t>
                  </w:r>
                  <w:r w:rsidRPr="00123EA3">
                    <w:rPr>
                      <w:rFonts w:ascii="Verdana" w:eastAsia="宋体" w:hAnsi="Verdana" w:cs="宋体"/>
                      <w:color w:val="333333"/>
                      <w:kern w:val="0"/>
                      <w:sz w:val="28"/>
                      <w:szCs w:val="28"/>
                    </w:rPr>
                    <w:t>响应中断，执行定时器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中断服务程序，</w:t>
                  </w:r>
                  <w:r w:rsidRPr="00123EA3">
                    <w:rPr>
                      <w:rFonts w:ascii="Verdana" w:eastAsia="宋体" w:hAnsi="Verdana" w:cs="宋体"/>
                      <w:color w:val="333333"/>
                      <w:kern w:val="0"/>
                      <w:sz w:val="28"/>
                      <w:szCs w:val="28"/>
                    </w:rPr>
                    <w:t>EXF2</w:t>
                  </w:r>
                  <w:r w:rsidRPr="00123EA3">
                    <w:rPr>
                      <w:rFonts w:ascii="Verdana" w:eastAsia="宋体" w:hAnsi="Verdana" w:cs="宋体"/>
                      <w:color w:val="333333"/>
                      <w:kern w:val="0"/>
                      <w:sz w:val="28"/>
                      <w:szCs w:val="28"/>
                    </w:rPr>
                    <w:t>必须由软件清除。当定时器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工作在向上或向下计数工作方式时（</w:t>
                  </w:r>
                  <w:r w:rsidRPr="00123EA3">
                    <w:rPr>
                      <w:rFonts w:ascii="Verdana" w:eastAsia="宋体" w:hAnsi="Verdana" w:cs="宋体"/>
                      <w:color w:val="333333"/>
                      <w:kern w:val="0"/>
                      <w:sz w:val="28"/>
                      <w:szCs w:val="28"/>
                    </w:rPr>
                    <w:t>DCEN=1) , ExF2</w:t>
                  </w:r>
                  <w:r w:rsidRPr="00123EA3">
                    <w:rPr>
                      <w:rFonts w:ascii="Verdana" w:eastAsia="宋体" w:hAnsi="Verdana" w:cs="宋体"/>
                      <w:color w:val="333333"/>
                      <w:kern w:val="0"/>
                      <w:sz w:val="28"/>
                      <w:szCs w:val="28"/>
                    </w:rPr>
                    <w:t>不能激活中断。</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RCLK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接收时钟允许。</w:t>
                  </w:r>
                  <w:r w:rsidRPr="00123EA3">
                    <w:rPr>
                      <w:rFonts w:ascii="Verdana" w:eastAsia="宋体" w:hAnsi="Verdana" w:cs="宋体"/>
                      <w:color w:val="333333"/>
                      <w:kern w:val="0"/>
                      <w:sz w:val="28"/>
                      <w:szCs w:val="28"/>
                    </w:rPr>
                    <w:t>RCLK=1</w:t>
                  </w:r>
                  <w:r w:rsidRPr="00123EA3">
                    <w:rPr>
                      <w:rFonts w:ascii="Verdana" w:eastAsia="宋体" w:hAnsi="Verdana" w:cs="宋体"/>
                      <w:color w:val="333333"/>
                      <w:kern w:val="0"/>
                      <w:sz w:val="28"/>
                      <w:szCs w:val="28"/>
                    </w:rPr>
                    <w:t>时．用定时器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溢出脉冲作为串行口（工作于工作方式</w:t>
                  </w:r>
                  <w:r w:rsidRPr="00123EA3">
                    <w:rPr>
                      <w:rFonts w:ascii="Verdana" w:eastAsia="宋体" w:hAnsi="Verdana" w:cs="宋体"/>
                      <w:color w:val="333333"/>
                      <w:kern w:val="0"/>
                      <w:sz w:val="28"/>
                      <w:szCs w:val="28"/>
                    </w:rPr>
                    <w:t>1</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3</w:t>
                  </w:r>
                  <w:r w:rsidRPr="00123EA3">
                    <w:rPr>
                      <w:rFonts w:ascii="Verdana" w:eastAsia="宋体" w:hAnsi="Verdana" w:cs="宋体"/>
                      <w:color w:val="333333"/>
                      <w:kern w:val="0"/>
                      <w:sz w:val="28"/>
                      <w:szCs w:val="28"/>
                    </w:rPr>
                    <w:t>时）的接收时钟，</w:t>
                  </w:r>
                  <w:r w:rsidRPr="00123EA3">
                    <w:rPr>
                      <w:rFonts w:ascii="Verdana" w:eastAsia="宋体" w:hAnsi="Verdana" w:cs="宋体"/>
                      <w:color w:val="333333"/>
                      <w:kern w:val="0"/>
                      <w:sz w:val="28"/>
                      <w:szCs w:val="28"/>
                    </w:rPr>
                    <w:t>RCLK=0</w:t>
                  </w:r>
                  <w:r w:rsidRPr="00123EA3">
                    <w:rPr>
                      <w:rFonts w:ascii="Verdana" w:eastAsia="宋体" w:hAnsi="Verdana" w:cs="宋体"/>
                      <w:color w:val="333333"/>
                      <w:kern w:val="0"/>
                      <w:sz w:val="28"/>
                      <w:szCs w:val="28"/>
                    </w:rPr>
                    <w:t>，用定时器</w:t>
                  </w:r>
                  <w:r w:rsidRPr="00123EA3">
                    <w:rPr>
                      <w:rFonts w:ascii="Verdana" w:eastAsia="宋体" w:hAnsi="Verdana" w:cs="宋体"/>
                      <w:color w:val="333333"/>
                      <w:kern w:val="0"/>
                      <w:sz w:val="28"/>
                      <w:szCs w:val="28"/>
                    </w:rPr>
                    <w:t>l</w:t>
                  </w:r>
                  <w:r w:rsidRPr="00123EA3">
                    <w:rPr>
                      <w:rFonts w:ascii="Verdana" w:eastAsia="宋体" w:hAnsi="Verdana" w:cs="宋体"/>
                      <w:color w:val="333333"/>
                      <w:kern w:val="0"/>
                      <w:sz w:val="28"/>
                      <w:szCs w:val="28"/>
                    </w:rPr>
                    <w:t>的溢出脉冲作为接收时钟</w:t>
                  </w:r>
                  <w:r w:rsidRPr="00123EA3">
                    <w:rPr>
                      <w:rFonts w:ascii="Verdana" w:eastAsia="宋体" w:hAnsi="Verdana" w:cs="宋体"/>
                      <w:color w:val="333333"/>
                      <w:kern w:val="0"/>
                      <w:sz w:val="28"/>
                      <w:szCs w:val="28"/>
                    </w:rPr>
                    <w:t xml:space="preserve"> </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TCLK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发送时钟允许。</w:t>
                  </w:r>
                  <w:r w:rsidRPr="00123EA3">
                    <w:rPr>
                      <w:rFonts w:ascii="Verdana" w:eastAsia="宋体" w:hAnsi="Verdana" w:cs="宋体"/>
                      <w:color w:val="333333"/>
                      <w:kern w:val="0"/>
                      <w:sz w:val="28"/>
                      <w:szCs w:val="28"/>
                    </w:rPr>
                    <w:t>TCLK=1</w:t>
                  </w:r>
                  <w:r w:rsidRPr="00123EA3">
                    <w:rPr>
                      <w:rFonts w:ascii="Verdana" w:eastAsia="宋体" w:hAnsi="Verdana" w:cs="宋体"/>
                      <w:color w:val="333333"/>
                      <w:kern w:val="0"/>
                      <w:sz w:val="28"/>
                      <w:szCs w:val="28"/>
                    </w:rPr>
                    <w:t>时，用定时器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溢出脉冲作为串行口（工作于工作方式</w:t>
                  </w:r>
                  <w:r w:rsidRPr="00123EA3">
                    <w:rPr>
                      <w:rFonts w:ascii="Verdana" w:eastAsia="宋体" w:hAnsi="Verdana" w:cs="宋体"/>
                      <w:color w:val="333333"/>
                      <w:kern w:val="0"/>
                      <w:sz w:val="28"/>
                      <w:szCs w:val="28"/>
                    </w:rPr>
                    <w:t>1</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3</w:t>
                  </w:r>
                  <w:r w:rsidRPr="00123EA3">
                    <w:rPr>
                      <w:rFonts w:ascii="Verdana" w:eastAsia="宋体" w:hAnsi="Verdana" w:cs="宋体"/>
                      <w:color w:val="333333"/>
                      <w:kern w:val="0"/>
                      <w:sz w:val="28"/>
                      <w:szCs w:val="28"/>
                    </w:rPr>
                    <w:t>时）的发送时钟，</w:t>
                  </w:r>
                  <w:r w:rsidRPr="00123EA3">
                    <w:rPr>
                      <w:rFonts w:ascii="Verdana" w:eastAsia="宋体" w:hAnsi="Verdana" w:cs="宋体"/>
                      <w:color w:val="333333"/>
                      <w:kern w:val="0"/>
                      <w:sz w:val="28"/>
                      <w:szCs w:val="28"/>
                    </w:rPr>
                    <w:t xml:space="preserve">RCLK=0 </w:t>
                  </w:r>
                  <w:r w:rsidRPr="00123EA3">
                    <w:rPr>
                      <w:rFonts w:ascii="Verdana" w:eastAsia="宋体" w:hAnsi="Verdana" w:cs="宋体"/>
                      <w:color w:val="333333"/>
                      <w:kern w:val="0"/>
                      <w:sz w:val="28"/>
                      <w:szCs w:val="28"/>
                    </w:rPr>
                    <w:t>．用定时器</w:t>
                  </w:r>
                  <w:r w:rsidRPr="00123EA3">
                    <w:rPr>
                      <w:rFonts w:ascii="Verdana" w:eastAsia="宋体" w:hAnsi="Verdana" w:cs="宋体"/>
                      <w:color w:val="333333"/>
                      <w:kern w:val="0"/>
                      <w:sz w:val="28"/>
                      <w:szCs w:val="28"/>
                    </w:rPr>
                    <w:t>l</w:t>
                  </w:r>
                  <w:r w:rsidRPr="00123EA3">
                    <w:rPr>
                      <w:rFonts w:ascii="Verdana" w:eastAsia="宋体" w:hAnsi="Verdana" w:cs="宋体"/>
                      <w:color w:val="333333"/>
                      <w:kern w:val="0"/>
                      <w:sz w:val="28"/>
                      <w:szCs w:val="28"/>
                    </w:rPr>
                    <w:t>的溢出脉冲作为发送脉冲。</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EXEN2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外部允许标志。当</w:t>
                  </w:r>
                  <w:r w:rsidRPr="00123EA3">
                    <w:rPr>
                      <w:rFonts w:ascii="Verdana" w:eastAsia="宋体" w:hAnsi="Verdana" w:cs="宋体"/>
                      <w:color w:val="333333"/>
                      <w:kern w:val="0"/>
                      <w:sz w:val="28"/>
                      <w:szCs w:val="28"/>
                    </w:rPr>
                    <w:t>EXEN2=1</w:t>
                  </w:r>
                  <w:r w:rsidRPr="00123EA3">
                    <w:rPr>
                      <w:rFonts w:ascii="Verdana" w:eastAsia="宋体" w:hAnsi="Verdana" w:cs="宋体"/>
                      <w:color w:val="333333"/>
                      <w:kern w:val="0"/>
                      <w:sz w:val="28"/>
                      <w:szCs w:val="28"/>
                    </w:rPr>
                    <w:t>时，如果定时器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未用于作串行口的波特率发生器，在</w:t>
                  </w:r>
                  <w:r w:rsidRPr="00123EA3">
                    <w:rPr>
                      <w:rFonts w:ascii="Verdana" w:eastAsia="宋体" w:hAnsi="Verdana" w:cs="宋体"/>
                      <w:color w:val="333333"/>
                      <w:kern w:val="0"/>
                      <w:sz w:val="28"/>
                      <w:szCs w:val="28"/>
                    </w:rPr>
                    <w:t>T2EX</w:t>
                  </w:r>
                  <w:r w:rsidRPr="00123EA3">
                    <w:rPr>
                      <w:rFonts w:ascii="Verdana" w:eastAsia="宋体" w:hAnsi="Verdana" w:cs="宋体"/>
                      <w:color w:val="333333"/>
                      <w:kern w:val="0"/>
                      <w:sz w:val="28"/>
                      <w:szCs w:val="28"/>
                    </w:rPr>
                    <w:t>端出现负跳变脉冲时，激活定时器</w:t>
                  </w:r>
                  <w:r w:rsidRPr="00123EA3">
                    <w:rPr>
                      <w:rFonts w:ascii="Verdana" w:eastAsia="宋体" w:hAnsi="Verdana" w:cs="宋体"/>
                      <w:color w:val="333333"/>
                      <w:kern w:val="0"/>
                      <w:sz w:val="28"/>
                      <w:szCs w:val="28"/>
                    </w:rPr>
                    <w:t xml:space="preserve">2 </w:t>
                  </w:r>
                  <w:r w:rsidRPr="00123EA3">
                    <w:rPr>
                      <w:rFonts w:ascii="Verdana" w:eastAsia="宋体" w:hAnsi="Verdana" w:cs="宋体"/>
                      <w:color w:val="333333"/>
                      <w:kern w:val="0"/>
                      <w:sz w:val="28"/>
                      <w:szCs w:val="28"/>
                    </w:rPr>
                    <w:t>捕获或重装载．</w:t>
                  </w:r>
                  <w:r w:rsidRPr="00123EA3">
                    <w:rPr>
                      <w:rFonts w:ascii="Verdana" w:eastAsia="宋体" w:hAnsi="Verdana" w:cs="宋体"/>
                      <w:color w:val="333333"/>
                      <w:kern w:val="0"/>
                      <w:sz w:val="28"/>
                      <w:szCs w:val="28"/>
                    </w:rPr>
                    <w:t>EXEN2=0</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T2EX</w:t>
                  </w:r>
                  <w:r w:rsidRPr="00123EA3">
                    <w:rPr>
                      <w:rFonts w:ascii="Verdana" w:eastAsia="宋体" w:hAnsi="Verdana" w:cs="宋体"/>
                      <w:color w:val="333333"/>
                      <w:kern w:val="0"/>
                      <w:sz w:val="28"/>
                      <w:szCs w:val="28"/>
                    </w:rPr>
                    <w:t>端的外部信号无</w:t>
                  </w:r>
                  <w:r w:rsidRPr="00123EA3">
                    <w:rPr>
                      <w:rFonts w:ascii="Verdana" w:eastAsia="宋体" w:hAnsi="Verdana" w:cs="宋体"/>
                      <w:color w:val="333333"/>
                      <w:kern w:val="0"/>
                      <w:sz w:val="28"/>
                      <w:szCs w:val="28"/>
                    </w:rPr>
                    <w:lastRenderedPageBreak/>
                    <w:t>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TR2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启动</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停止控制位。</w:t>
                  </w:r>
                  <w:r w:rsidRPr="00123EA3">
                    <w:rPr>
                      <w:rFonts w:ascii="Verdana" w:eastAsia="宋体" w:hAnsi="Verdana" w:cs="宋体"/>
                      <w:color w:val="333333"/>
                      <w:kern w:val="0"/>
                      <w:sz w:val="28"/>
                      <w:szCs w:val="28"/>
                    </w:rPr>
                    <w:t>TR2=l</w:t>
                  </w:r>
                  <w:r w:rsidRPr="00123EA3">
                    <w:rPr>
                      <w:rFonts w:ascii="Verdana" w:eastAsia="宋体" w:hAnsi="Verdana" w:cs="宋体"/>
                      <w:color w:val="333333"/>
                      <w:kern w:val="0"/>
                      <w:sz w:val="28"/>
                      <w:szCs w:val="28"/>
                    </w:rPr>
                    <w:t>时，启动定时器</w:t>
                  </w:r>
                  <w:r w:rsidRPr="00123EA3">
                    <w:rPr>
                      <w:rFonts w:ascii="Verdana" w:eastAsia="宋体" w:hAnsi="Verdana" w:cs="宋体"/>
                      <w:color w:val="333333"/>
                      <w:kern w:val="0"/>
                      <w:sz w:val="28"/>
                      <w:szCs w:val="28"/>
                    </w:rPr>
                    <w:t xml:space="preserve">2 </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C/T2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定时方式或计数方式控制位。</w:t>
                  </w:r>
                  <w:r w:rsidRPr="00123EA3">
                    <w:rPr>
                      <w:rFonts w:ascii="Verdana" w:eastAsia="宋体" w:hAnsi="Verdana" w:cs="宋体"/>
                      <w:color w:val="333333"/>
                      <w:kern w:val="0"/>
                      <w:sz w:val="28"/>
                      <w:szCs w:val="28"/>
                    </w:rPr>
                    <w:t>C/T2</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0</w:t>
                  </w:r>
                  <w:r w:rsidRPr="00123EA3">
                    <w:rPr>
                      <w:rFonts w:ascii="Verdana" w:eastAsia="宋体" w:hAnsi="Verdana" w:cs="宋体"/>
                      <w:color w:val="333333"/>
                      <w:kern w:val="0"/>
                      <w:sz w:val="28"/>
                      <w:szCs w:val="28"/>
                    </w:rPr>
                    <w:t>，选择定时方式。</w:t>
                  </w:r>
                  <w:r w:rsidRPr="00123EA3">
                    <w:rPr>
                      <w:rFonts w:ascii="Verdana" w:eastAsia="宋体" w:hAnsi="Verdana" w:cs="宋体"/>
                      <w:color w:val="333333"/>
                      <w:kern w:val="0"/>
                      <w:sz w:val="28"/>
                      <w:szCs w:val="28"/>
                    </w:rPr>
                    <w:t>C/T2</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1</w:t>
                  </w:r>
                  <w:r w:rsidRPr="00123EA3">
                    <w:rPr>
                      <w:rFonts w:ascii="Verdana" w:eastAsia="宋体" w:hAnsi="Verdana" w:cs="宋体"/>
                      <w:color w:val="333333"/>
                      <w:kern w:val="0"/>
                      <w:sz w:val="28"/>
                      <w:szCs w:val="28"/>
                    </w:rPr>
                    <w:t>时，选择对外部事件计数方式（下降沿触发）。</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CP/RL2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捕获</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重装载选择。</w:t>
                  </w:r>
                  <w:r w:rsidRPr="00123EA3">
                    <w:rPr>
                      <w:rFonts w:ascii="Verdana" w:eastAsia="宋体" w:hAnsi="Verdana" w:cs="宋体"/>
                      <w:color w:val="333333"/>
                      <w:kern w:val="0"/>
                      <w:sz w:val="28"/>
                      <w:szCs w:val="28"/>
                    </w:rPr>
                    <w:t>CP/RL2=l</w:t>
                  </w:r>
                  <w:r w:rsidRPr="00123EA3">
                    <w:rPr>
                      <w:rFonts w:ascii="Verdana" w:eastAsia="宋体" w:hAnsi="Verdana" w:cs="宋体"/>
                      <w:color w:val="333333"/>
                      <w:kern w:val="0"/>
                      <w:sz w:val="28"/>
                      <w:szCs w:val="28"/>
                    </w:rPr>
                    <w:t>时，如</w:t>
                  </w:r>
                  <w:r w:rsidRPr="00123EA3">
                    <w:rPr>
                      <w:rFonts w:ascii="Verdana" w:eastAsia="宋体" w:hAnsi="Verdana" w:cs="宋体"/>
                      <w:color w:val="333333"/>
                      <w:kern w:val="0"/>
                      <w:sz w:val="28"/>
                      <w:szCs w:val="28"/>
                    </w:rPr>
                    <w:t>EXEN2=l</w:t>
                  </w:r>
                  <w:r w:rsidRPr="00123EA3">
                    <w:rPr>
                      <w:rFonts w:ascii="Verdana" w:eastAsia="宋体" w:hAnsi="Verdana" w:cs="宋体"/>
                      <w:color w:val="333333"/>
                      <w:kern w:val="0"/>
                      <w:sz w:val="28"/>
                      <w:szCs w:val="28"/>
                    </w:rPr>
                    <w:t>．且</w:t>
                  </w:r>
                  <w:r w:rsidRPr="00123EA3">
                    <w:rPr>
                      <w:rFonts w:ascii="Verdana" w:eastAsia="宋体" w:hAnsi="Verdana" w:cs="宋体"/>
                      <w:color w:val="333333"/>
                      <w:kern w:val="0"/>
                      <w:sz w:val="28"/>
                      <w:szCs w:val="28"/>
                    </w:rPr>
                    <w:t>T2EN</w:t>
                  </w:r>
                  <w:r w:rsidRPr="00123EA3">
                    <w:rPr>
                      <w:rFonts w:ascii="Verdana" w:eastAsia="宋体" w:hAnsi="Verdana" w:cs="宋体"/>
                      <w:color w:val="333333"/>
                      <w:kern w:val="0"/>
                      <w:sz w:val="28"/>
                      <w:szCs w:val="28"/>
                    </w:rPr>
                    <w:t>双端出现负跳变脉冲时发生捕获操作。</w:t>
                  </w:r>
                  <w:r w:rsidRPr="00123EA3">
                    <w:rPr>
                      <w:rFonts w:ascii="Verdana" w:eastAsia="宋体" w:hAnsi="Verdana" w:cs="宋体"/>
                      <w:color w:val="333333"/>
                      <w:kern w:val="0"/>
                      <w:sz w:val="28"/>
                      <w:szCs w:val="28"/>
                    </w:rPr>
                    <w:t>CP/RL2=0</w:t>
                  </w:r>
                  <w:r w:rsidRPr="00123EA3">
                    <w:rPr>
                      <w:rFonts w:ascii="Verdana" w:eastAsia="宋体" w:hAnsi="Verdana" w:cs="宋体"/>
                      <w:color w:val="333333"/>
                      <w:kern w:val="0"/>
                      <w:sz w:val="28"/>
                      <w:szCs w:val="28"/>
                    </w:rPr>
                    <w:t>时，若定时器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溢出或</w:t>
                  </w:r>
                  <w:r w:rsidRPr="00123EA3">
                    <w:rPr>
                      <w:rFonts w:ascii="Verdana" w:eastAsia="宋体" w:hAnsi="Verdana" w:cs="宋体"/>
                      <w:color w:val="333333"/>
                      <w:kern w:val="0"/>
                      <w:sz w:val="28"/>
                      <w:szCs w:val="28"/>
                    </w:rPr>
                    <w:t>EXEN2</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l</w:t>
                  </w:r>
                  <w:r w:rsidRPr="00123EA3">
                    <w:rPr>
                      <w:rFonts w:ascii="Verdana" w:eastAsia="宋体" w:hAnsi="Verdana" w:cs="宋体"/>
                      <w:color w:val="333333"/>
                      <w:kern w:val="0"/>
                      <w:sz w:val="28"/>
                      <w:szCs w:val="28"/>
                    </w:rPr>
                    <w:t>条件下，</w:t>
                  </w:r>
                  <w:r w:rsidRPr="00123EA3">
                    <w:rPr>
                      <w:rFonts w:ascii="Verdana" w:eastAsia="宋体" w:hAnsi="Verdana" w:cs="宋体"/>
                      <w:color w:val="333333"/>
                      <w:kern w:val="0"/>
                      <w:sz w:val="28"/>
                      <w:szCs w:val="28"/>
                    </w:rPr>
                    <w:t>T2EN</w:t>
                  </w:r>
                  <w:r w:rsidRPr="00123EA3">
                    <w:rPr>
                      <w:rFonts w:ascii="Verdana" w:eastAsia="宋体" w:hAnsi="Verdana" w:cs="宋体"/>
                      <w:color w:val="333333"/>
                      <w:kern w:val="0"/>
                      <w:sz w:val="28"/>
                      <w:szCs w:val="28"/>
                    </w:rPr>
                    <w:t>双端出现负跳变脉冲，都会出现自动重装载操作。当</w:t>
                  </w:r>
                  <w:r w:rsidRPr="00123EA3">
                    <w:rPr>
                      <w:rFonts w:ascii="Verdana" w:eastAsia="宋体" w:hAnsi="Verdana" w:cs="宋体"/>
                      <w:color w:val="333333"/>
                      <w:kern w:val="0"/>
                      <w:sz w:val="28"/>
                      <w:szCs w:val="28"/>
                    </w:rPr>
                    <w:t>RCLK=1</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TCLK=1</w:t>
                  </w:r>
                  <w:r w:rsidRPr="00123EA3">
                    <w:rPr>
                      <w:rFonts w:ascii="Verdana" w:eastAsia="宋体" w:hAnsi="Verdana" w:cs="宋体"/>
                      <w:color w:val="333333"/>
                      <w:kern w:val="0"/>
                      <w:sz w:val="28"/>
                      <w:szCs w:val="28"/>
                    </w:rPr>
                    <w:t>时，该位无效，在定时器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溢出时强制其自动重装载。</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snapToGrid w:val="0"/>
              <w:jc w:val="left"/>
              <w:rPr>
                <w:ins w:id="56" w:author="Unknown"/>
                <w:rFonts w:ascii="宋体" w:eastAsia="宋体" w:hAnsi="宋体" w:cs="宋体"/>
                <w:color w:val="333333"/>
                <w:kern w:val="0"/>
                <w:sz w:val="28"/>
                <w:szCs w:val="28"/>
              </w:rPr>
            </w:pPr>
            <w:ins w:id="5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napToGrid w:val="0"/>
              <w:jc w:val="left"/>
              <w:rPr>
                <w:ins w:id="58" w:author="Unknown"/>
                <w:rFonts w:ascii="宋体" w:eastAsia="宋体" w:hAnsi="宋体" w:cs="宋体" w:hint="eastAsia"/>
                <w:color w:val="333333"/>
                <w:kern w:val="0"/>
                <w:sz w:val="28"/>
                <w:szCs w:val="28"/>
              </w:rPr>
            </w:pPr>
            <w:ins w:id="59"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napToGrid w:val="0"/>
              <w:jc w:val="left"/>
              <w:rPr>
                <w:ins w:id="60" w:author="Unknown"/>
                <w:rFonts w:ascii="宋体" w:eastAsia="宋体" w:hAnsi="宋体" w:cs="宋体" w:hint="eastAsia"/>
                <w:color w:val="333333"/>
                <w:kern w:val="0"/>
                <w:sz w:val="28"/>
                <w:szCs w:val="28"/>
              </w:rPr>
            </w:pPr>
            <w:ins w:id="61" w:author="Unknown">
              <w:r w:rsidRPr="00123EA3">
                <w:rPr>
                  <w:rFonts w:ascii="宋体" w:eastAsia="宋体" w:hAnsi="宋体" w:cs="宋体" w:hint="eastAsia"/>
                  <w:color w:val="333333"/>
                  <w:kern w:val="0"/>
                  <w:sz w:val="28"/>
                  <w:szCs w:val="28"/>
                </w:rPr>
                <w:t> P2</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675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81"/>
              <w:gridCol w:w="5869"/>
            </w:tblGrid>
            <w:tr w:rsidR="00123EA3" w:rsidRPr="00123EA3" w:rsidTr="00123EA3">
              <w:trPr>
                <w:tblCellSpacing w:w="0" w:type="dxa"/>
              </w:trPr>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hyperlink r:id="rId12" w:tgtFrame="_blank" w:history="1">
                    <w:r w:rsidRPr="00E16037">
                      <w:rPr>
                        <w:rFonts w:ascii="Verdana" w:eastAsia="宋体" w:hAnsi="Verdana" w:cs="宋体"/>
                        <w:color w:val="07519A"/>
                        <w:kern w:val="0"/>
                        <w:sz w:val="28"/>
                        <w:szCs w:val="28"/>
                      </w:rPr>
                      <w:t>引脚</w:t>
                    </w:r>
                  </w:hyperlink>
                  <w:r w:rsidRPr="00123EA3">
                    <w:rPr>
                      <w:rFonts w:ascii="Verdana" w:eastAsia="宋体" w:hAnsi="Verdana" w:cs="宋体"/>
                      <w:color w:val="333333"/>
                      <w:kern w:val="0"/>
                      <w:sz w:val="28"/>
                      <w:szCs w:val="28"/>
                    </w:rPr>
                    <w:t>号</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功能特性</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Pl.0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T2 </w:t>
                  </w:r>
                  <w:r w:rsidRPr="00123EA3">
                    <w:rPr>
                      <w:rFonts w:ascii="Verdana" w:eastAsia="宋体" w:hAnsi="Verdana" w:cs="宋体"/>
                      <w:color w:val="333333"/>
                      <w:kern w:val="0"/>
                      <w:sz w:val="28"/>
                      <w:szCs w:val="28"/>
                    </w:rPr>
                    <w:t>（定时／计数器</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外部计数脉冲输入），时钟输出</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rsidTr="00123EA3">
              <w:trPr>
                <w:tblCellSpacing w:w="0" w:type="dxa"/>
              </w:trPr>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Pl.1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nil"/>
                    <w:left w:val="nil"/>
                    <w:bottom w:val="nil"/>
                    <w:right w:val="nil"/>
                  </w:tcBorders>
                  <w:shd w:val="clear" w:color="auto" w:fill="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TZEx </w:t>
                  </w:r>
                  <w:r w:rsidRPr="00123EA3">
                    <w:rPr>
                      <w:rFonts w:ascii="Verdana" w:eastAsia="宋体" w:hAnsi="Verdana" w:cs="宋体"/>
                      <w:color w:val="333333"/>
                      <w:kern w:val="0"/>
                      <w:sz w:val="28"/>
                      <w:szCs w:val="28"/>
                    </w:rPr>
                    <w:t>定时／计数</w:t>
                  </w:r>
                  <w:r w:rsidRPr="00123EA3">
                    <w:rPr>
                      <w:rFonts w:ascii="Verdana" w:eastAsia="宋体" w:hAnsi="Verdana" w:cs="宋体"/>
                      <w:color w:val="333333"/>
                      <w:kern w:val="0"/>
                      <w:sz w:val="28"/>
                      <w:szCs w:val="28"/>
                    </w:rPr>
                    <w:t>2</w:t>
                  </w:r>
                  <w:r w:rsidRPr="00123EA3">
                    <w:rPr>
                      <w:rFonts w:ascii="Verdana" w:eastAsia="宋体" w:hAnsi="Verdana" w:cs="宋体"/>
                      <w:color w:val="333333"/>
                      <w:kern w:val="0"/>
                      <w:sz w:val="28"/>
                      <w:szCs w:val="28"/>
                    </w:rPr>
                    <w:t>捕获</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重装载触发和方向控制）</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62" w:author="Unknown"/>
                <w:rFonts w:ascii="Verdana" w:eastAsia="宋体" w:hAnsi="Verdana" w:cs="宋体" w:hint="eastAsia"/>
                <w:color w:val="333333"/>
                <w:kern w:val="0"/>
                <w:sz w:val="28"/>
                <w:szCs w:val="28"/>
              </w:rPr>
            </w:pPr>
            <w:ins w:id="63" w:author="Unknown">
              <w:r w:rsidRPr="00E16037">
                <w:rPr>
                  <w:rFonts w:ascii="宋体" w:eastAsia="宋体" w:hAnsi="宋体" w:cs="宋体" w:hint="eastAsia"/>
                  <w:b/>
                  <w:bCs/>
                  <w:color w:val="333333"/>
                  <w:kern w:val="0"/>
                  <w:sz w:val="28"/>
                  <w:szCs w:val="28"/>
                </w:rPr>
                <w:t>中断寄存器</w:t>
              </w:r>
              <w:r w:rsidRPr="00123EA3">
                <w:rPr>
                  <w:rFonts w:ascii="宋体" w:eastAsia="宋体" w:hAnsi="宋体" w:cs="宋体" w:hint="eastAsia"/>
                  <w:color w:val="333333"/>
                  <w:kern w:val="0"/>
                  <w:sz w:val="28"/>
                  <w:szCs w:val="28"/>
                </w:rPr>
                <w:t>：</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AT89C52有6个中断源，2个中断优先级，lE寄存器控制各中断位，lP寄存器中6个中断源的每一个可定为2个优先级。</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pacing w:after="240"/>
              <w:jc w:val="left"/>
              <w:rPr>
                <w:ins w:id="64" w:author="Unknown"/>
                <w:rFonts w:ascii="Verdana" w:eastAsia="宋体" w:hAnsi="Verdana" w:cs="宋体"/>
                <w:color w:val="333333"/>
                <w:kern w:val="0"/>
                <w:sz w:val="28"/>
                <w:szCs w:val="28"/>
              </w:rPr>
            </w:pPr>
            <w:ins w:id="65" w:author="Unknown">
              <w:r w:rsidRPr="00E16037">
                <w:rPr>
                  <w:rFonts w:ascii="宋体" w:eastAsia="宋体" w:hAnsi="宋体" w:cs="宋体" w:hint="eastAsia"/>
                  <w:b/>
                  <w:bCs/>
                  <w:color w:val="333333"/>
                  <w:kern w:val="0"/>
                  <w:sz w:val="28"/>
                  <w:szCs w:val="28"/>
                </w:rPr>
                <w:lastRenderedPageBreak/>
                <w:t>数据存储器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AT89C52有256个字节的内部RAM , 80H－FFH高128个字节与特殊功能寄存器（SFR）地址是重叠的，也就是高128字竹的RAM和殊功能寄存器的地址是相同的，但物理上它们是分开的。</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pacing w:after="240"/>
              <w:jc w:val="left"/>
              <w:rPr>
                <w:ins w:id="66" w:author="Unknown"/>
                <w:rFonts w:ascii="Verdana" w:eastAsia="宋体" w:hAnsi="Verdana" w:cs="宋体"/>
                <w:color w:val="333333"/>
                <w:kern w:val="0"/>
                <w:sz w:val="28"/>
                <w:szCs w:val="28"/>
              </w:rPr>
            </w:pPr>
            <w:ins w:id="67" w:author="Unknown">
              <w:r w:rsidRPr="00123EA3">
                <w:rPr>
                  <w:rFonts w:ascii="宋体" w:eastAsia="宋体" w:hAnsi="宋体" w:cs="宋体" w:hint="eastAsia"/>
                  <w:color w:val="333333"/>
                  <w:kern w:val="0"/>
                  <w:sz w:val="28"/>
                  <w:szCs w:val="28"/>
                </w:rPr>
                <w:t>当一条指令访问7FH以上的内部地址单元时，指令中使用的寻址方式是不同的，也即寻址方式决定是访问高128字节RAM还是访问特殊功能寄存器。如果指令是直接寻址方式则为访问特殊功能寄存器．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pacing w:after="240"/>
              <w:jc w:val="left"/>
              <w:rPr>
                <w:ins w:id="68" w:author="Unknown"/>
                <w:rFonts w:ascii="Verdana" w:eastAsia="宋体" w:hAnsi="Verdana" w:cs="宋体"/>
                <w:color w:val="333333"/>
                <w:kern w:val="0"/>
                <w:sz w:val="28"/>
                <w:szCs w:val="28"/>
              </w:rPr>
            </w:pPr>
            <w:ins w:id="69" w:author="Unknown">
              <w:r w:rsidRPr="00123EA3">
                <w:rPr>
                  <w:rFonts w:ascii="宋体" w:eastAsia="宋体" w:hAnsi="宋体" w:cs="宋体" w:hint="eastAsia"/>
                  <w:color w:val="333333"/>
                  <w:kern w:val="0"/>
                  <w:sz w:val="28"/>
                  <w:szCs w:val="28"/>
                </w:rPr>
                <w:t>例如，下面的直接寻址指令访问特殊功能寄存器0A0H（即P2口）地址单元。</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MOV 0A0H ，#data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pacing w:after="240"/>
              <w:jc w:val="left"/>
              <w:rPr>
                <w:ins w:id="70" w:author="Unknown"/>
                <w:rFonts w:ascii="Verdana" w:eastAsia="宋体" w:hAnsi="Verdana" w:cs="宋体"/>
                <w:color w:val="333333"/>
                <w:kern w:val="0"/>
                <w:sz w:val="28"/>
                <w:szCs w:val="28"/>
              </w:rPr>
            </w:pPr>
            <w:ins w:id="71" w:author="Unknown">
              <w:r w:rsidRPr="00123EA3">
                <w:rPr>
                  <w:rFonts w:ascii="宋体" w:eastAsia="宋体" w:hAnsi="宋体" w:cs="宋体" w:hint="eastAsia"/>
                  <w:color w:val="333333"/>
                  <w:kern w:val="0"/>
                  <w:sz w:val="28"/>
                  <w:szCs w:val="28"/>
                </w:rPr>
                <w:t>间接寻址指令访问高128字节RAM ，例如下面的间接子址指令中，R0的内容为OAOH ，则访问数据字节地址为0A0H , 而不是P2口（0A0H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MOV @RO ，</w:t>
              </w:r>
              <w:r w:rsidRPr="00123EA3">
                <w:rPr>
                  <w:rFonts w:ascii="宋体" w:eastAsia="宋体" w:hAnsi="宋体" w:cs="宋体" w:hint="eastAsia"/>
                  <w:i/>
                  <w:iCs/>
                  <w:color w:val="333333"/>
                  <w:kern w:val="0"/>
                  <w:sz w:val="28"/>
                  <w:szCs w:val="28"/>
                </w:rPr>
                <w:t>#</w:t>
              </w:r>
              <w:r w:rsidRPr="00123EA3">
                <w:rPr>
                  <w:rFonts w:ascii="宋体" w:eastAsia="宋体" w:hAnsi="宋体" w:cs="宋体" w:hint="eastAsia"/>
                  <w:color w:val="333333"/>
                  <w:kern w:val="0"/>
                  <w:sz w:val="28"/>
                  <w:szCs w:val="28"/>
                </w:rPr>
                <w:t xml:space="preserve">data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spacing w:after="240"/>
              <w:jc w:val="left"/>
              <w:rPr>
                <w:ins w:id="72" w:author="Unknown"/>
                <w:rFonts w:ascii="Verdana" w:eastAsia="宋体" w:hAnsi="Verdana" w:cs="宋体"/>
                <w:color w:val="333333"/>
                <w:kern w:val="0"/>
                <w:sz w:val="28"/>
                <w:szCs w:val="28"/>
              </w:rPr>
            </w:pPr>
            <w:ins w:id="73" w:author="Unknown">
              <w:r w:rsidRPr="00123EA3">
                <w:rPr>
                  <w:rFonts w:ascii="宋体" w:eastAsia="宋体" w:hAnsi="宋体" w:cs="宋体" w:hint="eastAsia"/>
                  <w:color w:val="333333"/>
                  <w:kern w:val="0"/>
                  <w:sz w:val="28"/>
                  <w:szCs w:val="28"/>
                </w:rPr>
                <w:t>堆栈操作也是间接寻址方式，所以，高128位数据RAM亦可作为堆栈区使用。</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ins>
          </w:p>
          <w:p w:rsidR="00123EA3" w:rsidRPr="00123EA3" w:rsidRDefault="00123EA3" w:rsidP="00123EA3">
            <w:pPr>
              <w:widowControl/>
              <w:jc w:val="left"/>
              <w:rPr>
                <w:ins w:id="74" w:author="Unknown"/>
                <w:rFonts w:ascii="宋体" w:eastAsia="宋体" w:hAnsi="宋体" w:cs="宋体"/>
                <w:color w:val="333333"/>
                <w:kern w:val="0"/>
                <w:sz w:val="28"/>
                <w:szCs w:val="28"/>
              </w:rPr>
            </w:pPr>
            <w:ins w:id="75" w:author="Unknown">
              <w:r w:rsidRPr="00E16037">
                <w:rPr>
                  <w:rFonts w:ascii="宋体" w:eastAsia="宋体" w:hAnsi="宋体" w:cs="宋体" w:hint="eastAsia"/>
                  <w:b/>
                  <w:bCs/>
                  <w:color w:val="333333"/>
                  <w:kern w:val="0"/>
                  <w:sz w:val="28"/>
                  <w:szCs w:val="28"/>
                </w:rPr>
                <w:t>定时器O和定时器1</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76" w:author="Unknown"/>
                <w:rFonts w:ascii="宋体" w:eastAsia="宋体" w:hAnsi="宋体" w:cs="宋体" w:hint="eastAsia"/>
                <w:color w:val="333333"/>
                <w:kern w:val="0"/>
                <w:sz w:val="28"/>
                <w:szCs w:val="28"/>
              </w:rPr>
            </w:pPr>
            <w:ins w:id="77" w:author="Unknown">
              <w:r w:rsidRPr="00123EA3">
                <w:rPr>
                  <w:rFonts w:ascii="宋体" w:eastAsia="宋体" w:hAnsi="宋体" w:cs="宋体" w:hint="eastAsia"/>
                  <w:vanish/>
                  <w:color w:val="333333"/>
                  <w:kern w:val="0"/>
                  <w:sz w:val="28"/>
                  <w:szCs w:val="28"/>
                </w:rPr>
                <w:lastRenderedPageBreak/>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AT89C52的定时器O和定时器1的工作方式与AT89C51相同。</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78" w:author="Unknown"/>
                <w:rFonts w:ascii="宋体" w:eastAsia="宋体" w:hAnsi="宋体" w:cs="宋体" w:hint="eastAsia"/>
                <w:color w:val="333333"/>
                <w:kern w:val="0"/>
                <w:sz w:val="28"/>
                <w:szCs w:val="28"/>
              </w:rPr>
            </w:pPr>
            <w:ins w:id="79" w:author="Unknown">
              <w:r w:rsidRPr="00E16037">
                <w:rPr>
                  <w:rFonts w:ascii="宋体" w:eastAsia="宋体" w:hAnsi="宋体" w:cs="宋体" w:hint="eastAsia"/>
                  <w:b/>
                  <w:bCs/>
                  <w:color w:val="333333"/>
                  <w:kern w:val="0"/>
                  <w:sz w:val="28"/>
                  <w:szCs w:val="28"/>
                </w:rPr>
                <w:t>定时2</w:t>
              </w:r>
              <w:r w:rsidRPr="00E16037">
                <w:rPr>
                  <w:rFonts w:ascii="宋体" w:eastAsia="宋体" w:hAnsi="宋体" w:cs="宋体" w:hint="eastAsia"/>
                  <w:b/>
                  <w:bCs/>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b/>
                  <w:bCs/>
                  <w:color w:val="333333"/>
                  <w:kern w:val="0"/>
                  <w:sz w:val="28"/>
                  <w:szCs w:val="28"/>
                </w:rPr>
                <w:br/>
              </w:r>
              <w:r w:rsidRPr="00123EA3">
                <w:rPr>
                  <w:rFonts w:ascii="宋体" w:eastAsia="宋体" w:hAnsi="宋体" w:cs="宋体" w:hint="eastAsia"/>
                  <w:color w:val="333333"/>
                  <w:kern w:val="0"/>
                  <w:sz w:val="28"/>
                  <w:szCs w:val="28"/>
                </w:rPr>
                <w:t>定时器2是一个16位定时计数器。它既可当定时器使用，也可作为外部事件计数器使用，其工作方式由特殊功能寄存器T2CON（如表3 ）的C/T2位选择。定时器2有三种工作方式：捕获方式，自动重装载（向上或向下计数）方式和波特率发生器方式，工作方式由T2CON的控制位来选择，参见表4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80" w:author="Unknown"/>
                <w:rFonts w:ascii="宋体" w:eastAsia="宋体" w:hAnsi="宋体" w:cs="宋体" w:hint="eastAsia"/>
                <w:color w:val="333333"/>
                <w:kern w:val="0"/>
                <w:sz w:val="28"/>
                <w:szCs w:val="28"/>
              </w:rPr>
            </w:pPr>
            <w:ins w:id="81" w:author="Unknown">
              <w:r w:rsidRPr="00123EA3">
                <w:rPr>
                  <w:rFonts w:ascii="Times New Roman" w:eastAsia="宋体" w:hAnsi="Times New Roman" w:cs="Times New Roman" w:hint="eastAsia"/>
                  <w:color w:val="333333"/>
                  <w:kern w:val="0"/>
                  <w:sz w:val="28"/>
                  <w:szCs w:val="28"/>
                </w:rPr>
                <w:t> </w:t>
              </w:r>
              <w:r w:rsidRPr="00123EA3">
                <w:rPr>
                  <w:rFonts w:ascii="宋体" w:eastAsia="宋体" w:hAnsi="宋体" w:cs="宋体" w:hint="eastAsia"/>
                  <w:color w:val="333333"/>
                  <w:kern w:val="0"/>
                  <w:sz w:val="28"/>
                  <w:szCs w:val="28"/>
                </w:rPr>
                <w:t>表4 定时器2 工作方式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02"/>
              <w:gridCol w:w="1141"/>
              <w:gridCol w:w="666"/>
              <w:gridCol w:w="3112"/>
            </w:tblGrid>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RCLX + TCLK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CP/RL2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MODE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16-bit auto-reload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16-bit Capture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BaUd Rate Generator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(off)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82" w:author="Unknown"/>
                <w:rFonts w:ascii="宋体" w:eastAsia="宋体" w:hAnsi="宋体" w:cs="宋体" w:hint="eastAsia"/>
                <w:color w:val="333333"/>
                <w:kern w:val="0"/>
                <w:sz w:val="28"/>
                <w:szCs w:val="28"/>
              </w:rPr>
            </w:pPr>
            <w:ins w:id="83"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pacing w:after="240"/>
              <w:jc w:val="left"/>
              <w:rPr>
                <w:ins w:id="84" w:author="Unknown"/>
                <w:rFonts w:ascii="宋体" w:eastAsia="宋体" w:hAnsi="宋体" w:cs="宋体" w:hint="eastAsia"/>
                <w:color w:val="333333"/>
                <w:kern w:val="0"/>
                <w:sz w:val="28"/>
                <w:szCs w:val="28"/>
              </w:rPr>
            </w:pPr>
            <w:ins w:id="85" w:author="Unknown">
              <w:r w:rsidRPr="00123EA3">
                <w:rPr>
                  <w:rFonts w:ascii="宋体" w:eastAsia="宋体" w:hAnsi="宋体" w:cs="宋体" w:hint="eastAsia"/>
                  <w:color w:val="333333"/>
                  <w:kern w:val="0"/>
                  <w:sz w:val="28"/>
                  <w:szCs w:val="28"/>
                </w:rPr>
                <w:t>定时器2由两个8位寄存器TH2和TL2组成，在定时器工作方式中，每个机器周期TL2寄存器的值加1 ，由于一个机器周期由12个振荡时钟构成，因此，计数速率为振荡频率的1/l2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在计数工作方式时，当T2</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上外部输入信号产生由1至O的下降沿时，寄存器的值加1，在这种工作方式下，每个机器周期的5SP2期间，对外部输入进行采样。若在第一个机器周期中采到的值为1，</w:t>
              </w:r>
              <w:r w:rsidRPr="00123EA3">
                <w:rPr>
                  <w:rFonts w:ascii="宋体" w:eastAsia="宋体" w:hAnsi="宋体" w:cs="宋体" w:hint="eastAsia"/>
                  <w:color w:val="333333"/>
                  <w:kern w:val="0"/>
                  <w:sz w:val="28"/>
                  <w:szCs w:val="28"/>
                </w:rPr>
                <w:lastRenderedPageBreak/>
                <w:t>而在下一个机器周期中采到的值为0 , 则在紧跟着的下一个周期的S3P1期间寄存器加l 。由于识别1至0的跳变需要2个机器周期（24个振荡周期），因此，最高计数速率为振荡频率的1/24 ．为确保采样的正确性，要求输入的电平在变化前至少保持一个完整周期的时间，以保证输入信号至少被采样一次．</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86" w:author="Unknown"/>
                <w:rFonts w:ascii="宋体" w:eastAsia="宋体" w:hAnsi="宋体" w:cs="宋体" w:hint="eastAsia"/>
                <w:color w:val="333333"/>
                <w:kern w:val="0"/>
                <w:sz w:val="28"/>
                <w:szCs w:val="28"/>
              </w:rPr>
            </w:pPr>
            <w:ins w:id="87" w:author="Unknown">
              <w:r w:rsidRPr="00E16037">
                <w:rPr>
                  <w:rFonts w:ascii="宋体" w:eastAsia="宋体" w:hAnsi="宋体" w:cs="宋体" w:hint="eastAsia"/>
                  <w:b/>
                  <w:bCs/>
                  <w:color w:val="333333"/>
                  <w:kern w:val="0"/>
                  <w:sz w:val="28"/>
                  <w:szCs w:val="28"/>
                </w:rPr>
                <w:t>捕获方式</w:t>
              </w:r>
              <w:r w:rsidRPr="00123EA3">
                <w:rPr>
                  <w:rFonts w:ascii="宋体" w:eastAsia="宋体" w:hAnsi="宋体" w:cs="宋体" w:hint="eastAsia"/>
                  <w:color w:val="333333"/>
                  <w:kern w:val="0"/>
                  <w:sz w:val="28"/>
                  <w:szCs w:val="28"/>
                </w:rPr>
                <w:t>：</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在捕获方式下，通过T2CON控制位以EXEN2来选抒两种方式。如果ExEN2=0，定时器2是一个16位定时器或计数器，计数溢出时，对T2CON溢出标志TFZ置位，同到激活中断。如果EXEN2=1，定时器2完成相同的操作，而当T2EX</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外部输入信号发生l至0负跳变时，也出现TH2和TL2中的值分别被捕获到RCAP2H和RCAP2L中．另外，T2EX</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信号的跳变使得T2CON中的EXF2置位，与TF2相仿，EXF2也会激活中断。捕获方式如图4 所示。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88" w:author="Unknown"/>
                <w:rFonts w:ascii="宋体" w:eastAsia="宋体" w:hAnsi="宋体" w:cs="宋体" w:hint="eastAsia"/>
                <w:color w:val="333333"/>
                <w:kern w:val="0"/>
                <w:sz w:val="28"/>
                <w:szCs w:val="28"/>
              </w:rPr>
            </w:pPr>
            <w:ins w:id="89" w:author="Unknown">
              <w:r w:rsidRPr="00E16037">
                <w:rPr>
                  <w:rFonts w:ascii="宋体" w:eastAsia="宋体" w:hAnsi="宋体" w:cs="宋体" w:hint="eastAsia"/>
                  <w:b/>
                  <w:bCs/>
                  <w:color w:val="333333"/>
                  <w:kern w:val="0"/>
                  <w:sz w:val="28"/>
                  <w:szCs w:val="28"/>
                </w:rPr>
                <w:t>自动重装载</w:t>
              </w:r>
              <w:r w:rsidRPr="00123EA3">
                <w:rPr>
                  <w:rFonts w:ascii="宋体" w:eastAsia="宋体" w:hAnsi="宋体" w:cs="宋体" w:hint="eastAsia"/>
                  <w:color w:val="333333"/>
                  <w:kern w:val="0"/>
                  <w:sz w:val="28"/>
                  <w:szCs w:val="28"/>
                </w:rPr>
                <w:t>（向上或向下计数器）方式：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当定时器2工作于16位自动重装载方式时，能对其编程为向上或向下计数方式，这个功能可通过特殊功能寄存器T2CON（见表5）的DCEN位（允许向下计数）来选择的。复位时，DCEN位置“0 " ，定时器2默认设置为向上计数。当DCEN置位时，定时器2既可向上计数也可向下计数，这取决于T2EX</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的值，参见图5 ，当DCEN=0时，定时器2自动设置为向上计数，在这种方式下，T2CON中的EXEN2控制位有两种选择，若EXEN2，定时器2为向上计数至OFFFFH溢出，置</w:t>
              </w:r>
              <w:r w:rsidRPr="00123EA3">
                <w:rPr>
                  <w:rFonts w:ascii="宋体" w:eastAsia="宋体" w:hAnsi="宋体" w:cs="宋体" w:hint="eastAsia"/>
                  <w:color w:val="333333"/>
                  <w:kern w:val="0"/>
                  <w:sz w:val="28"/>
                  <w:szCs w:val="28"/>
                </w:rPr>
                <w:lastRenderedPageBreak/>
                <w:t>位TF2激活中断，同时把16位计数寄存器RCAP2H和RCAP2L重装载，RCAP2H 和RCAP2L的值可由软件预置。若EXEN2=1 ，定时器2的16位重装载由溢出或外部输入端T2EX从1至0的下降沿触发。这个脉冲使EXF2置位，如果中断允许，同样产生中断。</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90"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895975" cy="2714625"/>
                  <wp:effectExtent l="19050" t="0" r="9525" b="0"/>
                  <wp:docPr id="11" name="图片 11" descr="http://www.838dz.com/d/file/IC/IC/2009-03-15/33905888064d24bc4312889a78677b0f.gif">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838dz.com/d/file/IC/IC/2009-03-15/33905888064d24bc4312889a78677b0f.gif">
                            <a:hlinkClick r:id="rId13" tgtFrame="_blank"/>
                          </pic:cNvPr>
                          <pic:cNvPicPr>
                            <a:picLocks noChangeAspect="1" noChangeArrowheads="1"/>
                          </pic:cNvPicPr>
                        </pic:nvPicPr>
                        <pic:blipFill>
                          <a:blip r:embed="rId14"/>
                          <a:srcRect/>
                          <a:stretch>
                            <a:fillRect/>
                          </a:stretch>
                        </pic:blipFill>
                        <pic:spPr bwMode="auto">
                          <a:xfrm>
                            <a:off x="0" y="0"/>
                            <a:ext cx="5895975" cy="2714625"/>
                          </a:xfrm>
                          <a:prstGeom prst="rect">
                            <a:avLst/>
                          </a:prstGeom>
                          <a:noFill/>
                          <a:ln w="9525">
                            <a:noFill/>
                            <a:miter lim="800000"/>
                            <a:headEnd/>
                            <a:tailEnd/>
                          </a:ln>
                        </pic:spPr>
                      </pic:pic>
                    </a:graphicData>
                  </a:graphic>
                </wp:inline>
              </w:drawing>
            </w:r>
            <w:ins w:id="91"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92" w:author="Unknown"/>
                <w:rFonts w:ascii="宋体" w:eastAsia="宋体" w:hAnsi="宋体" w:cs="宋体" w:hint="eastAsia"/>
                <w:color w:val="333333"/>
                <w:kern w:val="0"/>
                <w:sz w:val="28"/>
                <w:szCs w:val="28"/>
              </w:rPr>
            </w:pPr>
            <w:ins w:id="93" w:author="Unknown">
              <w:r w:rsidRPr="00123EA3">
                <w:rPr>
                  <w:rFonts w:ascii="宋体" w:eastAsia="宋体" w:hAnsi="宋体" w:cs="宋体" w:hint="eastAsia"/>
                  <w:color w:val="333333"/>
                  <w:kern w:val="0"/>
                  <w:sz w:val="28"/>
                  <w:szCs w:val="28"/>
                </w:rP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94" w:author="Unknown"/>
                <w:rFonts w:ascii="宋体" w:eastAsia="宋体" w:hAnsi="宋体" w:cs="宋体" w:hint="eastAsia"/>
                <w:color w:val="333333"/>
                <w:kern w:val="0"/>
                <w:sz w:val="28"/>
                <w:szCs w:val="28"/>
              </w:rPr>
            </w:pPr>
            <w:ins w:id="95" w:author="Unknown">
              <w:r w:rsidRPr="00123EA3">
                <w:rPr>
                  <w:rFonts w:ascii="宋体" w:eastAsia="宋体" w:hAnsi="宋体" w:cs="宋体" w:hint="eastAsia"/>
                  <w:color w:val="333333"/>
                  <w:kern w:val="0"/>
                  <w:sz w:val="28"/>
                  <w:szCs w:val="28"/>
                </w:rP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96"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667375" cy="2857500"/>
                  <wp:effectExtent l="19050" t="0" r="9525" b="0"/>
                  <wp:docPr id="12" name="图片 12" descr="http://www.838dz.com/d/file/IC/IC/2009-03-15/0b6b144d71c2aa87525b891aefaa51dd.gif">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838dz.com/d/file/IC/IC/2009-03-15/0b6b144d71c2aa87525b891aefaa51dd.gif">
                            <a:hlinkClick r:id="rId15" tgtFrame="_blank"/>
                          </pic:cNvPr>
                          <pic:cNvPicPr>
                            <a:picLocks noChangeAspect="1" noChangeArrowheads="1"/>
                          </pic:cNvPicPr>
                        </pic:nvPicPr>
                        <pic:blipFill>
                          <a:blip r:embed="rId16"/>
                          <a:srcRect/>
                          <a:stretch>
                            <a:fillRect/>
                          </a:stretch>
                        </pic:blipFill>
                        <pic:spPr bwMode="auto">
                          <a:xfrm>
                            <a:off x="0" y="0"/>
                            <a:ext cx="5667375" cy="2857500"/>
                          </a:xfrm>
                          <a:prstGeom prst="rect">
                            <a:avLst/>
                          </a:prstGeom>
                          <a:noFill/>
                          <a:ln w="9525">
                            <a:noFill/>
                            <a:miter lim="800000"/>
                            <a:headEnd/>
                            <a:tailEnd/>
                          </a:ln>
                        </pic:spPr>
                      </pic:pic>
                    </a:graphicData>
                  </a:graphic>
                </wp:inline>
              </w:drawing>
            </w:r>
            <w:ins w:id="9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98" w:author="Unknown"/>
                <w:rFonts w:ascii="宋体" w:eastAsia="宋体" w:hAnsi="宋体" w:cs="宋体" w:hint="eastAsia"/>
                <w:color w:val="333333"/>
                <w:kern w:val="0"/>
                <w:sz w:val="28"/>
                <w:szCs w:val="28"/>
              </w:rPr>
            </w:pPr>
            <w:ins w:id="99" w:author="Unknown">
              <w:r w:rsidRPr="00123EA3">
                <w:rPr>
                  <w:rFonts w:ascii="宋体" w:eastAsia="宋体" w:hAnsi="宋体" w:cs="宋体" w:hint="eastAsia"/>
                  <w:color w:val="333333"/>
                  <w:kern w:val="0"/>
                  <w:sz w:val="28"/>
                  <w:szCs w:val="28"/>
                </w:rPr>
                <w:t> 当DCEN=1时，允许定时器2向上或向下计数，如图6所示。这种</w:t>
              </w:r>
              <w:r w:rsidRPr="00123EA3">
                <w:rPr>
                  <w:rFonts w:ascii="宋体" w:eastAsia="宋体" w:hAnsi="宋体" w:cs="宋体" w:hint="eastAsia"/>
                  <w:color w:val="333333"/>
                  <w:kern w:val="0"/>
                  <w:sz w:val="28"/>
                  <w:szCs w:val="28"/>
                </w:rPr>
                <w:lastRenderedPageBreak/>
                <w:t>方式下，T2EX</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控制计数器方向。T2EX以</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为逻辑“1”时．定时器向上计数，当计数OFFFFH向上溢出时，置位TF2，同时把16位计数寄存器RCAP2H和RCAP2L 重装载到TH2和TL2中。T2EX</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为逻辑“0”时，定时器2向下计数．当TH2和TL2中的数值等于RCAP2H 和RCAP2L中的值时，计数溢出，置位TF2,司时将OFFFFH数值重新装入定时寄存器中。</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当定时了计数器2向上滋出或向下溢出时，置位ExF2位．</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00" w:author="Unknown"/>
                <w:rFonts w:ascii="宋体" w:eastAsia="宋体" w:hAnsi="宋体" w:cs="宋体" w:hint="eastAsia"/>
                <w:color w:val="333333"/>
                <w:kern w:val="0"/>
                <w:sz w:val="28"/>
                <w:szCs w:val="28"/>
              </w:rPr>
            </w:pPr>
            <w:ins w:id="101" w:author="Unknown">
              <w:r w:rsidRPr="00123EA3">
                <w:rPr>
                  <w:rFonts w:ascii="宋体" w:eastAsia="宋体" w:hAnsi="宋体" w:cs="宋体" w:hint="eastAsia"/>
                  <w:color w:val="333333"/>
                  <w:kern w:val="0"/>
                  <w:sz w:val="28"/>
                  <w:szCs w:val="28"/>
                </w:rPr>
                <w:t>波特率发生器：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当T2CON创（表3）中的TCLK以和RCLK置位时，定时/计数器2作为波特率发生器使用。如果定时/计数器2作为发送器或接收器．其发送和接收的波特率可以是不同的，定时器1用于其它功能，如图7所示。若RCLK和TCLK置位，则定时器2工作于波特率发生器方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trPr>
                <w:tblCellSpacing w:w="7" w:type="dxa"/>
                <w:jc w:val="center"/>
              </w:trPr>
              <w:tc>
                <w:tcPr>
                  <w:tcW w:w="0" w:type="auto"/>
                  <w:vAlign w:val="center"/>
                  <w:hideMark/>
                </w:tcPr>
                <w:tbl>
                  <w:tblPr>
                    <w:tblW w:w="5000" w:type="pct"/>
                    <w:jc w:val="center"/>
                    <w:tblCellSpacing w:w="7" w:type="dxa"/>
                    <w:tblCellMar>
                      <w:top w:w="45" w:type="dxa"/>
                      <w:left w:w="45" w:type="dxa"/>
                      <w:bottom w:w="45" w:type="dxa"/>
                      <w:right w:w="45" w:type="dxa"/>
                    </w:tblCellMar>
                    <w:tblLook w:val="04A0"/>
                  </w:tblPr>
                  <w:tblGrid>
                    <w:gridCol w:w="8188"/>
                  </w:tblGrid>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drawing>
                            <wp:inline distT="0" distB="0" distL="0" distR="0">
                              <wp:extent cx="5962650" cy="1943100"/>
                              <wp:effectExtent l="19050" t="0" r="0" b="0"/>
                              <wp:docPr id="13" name="图片 13" descr="http://www.838dz.com/d/file/IC/IC/2009-03-15/f084ccb1c8309ba58f7b1c25e8a1fd50.gif">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838dz.com/d/file/IC/IC/2009-03-15/f084ccb1c8309ba58f7b1c25e8a1fd50.gif">
                                        <a:hlinkClick r:id="rId17" tgtFrame="_blank"/>
                                      </pic:cNvPr>
                                      <pic:cNvPicPr>
                                        <a:picLocks noChangeAspect="1" noChangeArrowheads="1"/>
                                      </pic:cNvPicPr>
                                    </pic:nvPicPr>
                                    <pic:blipFill>
                                      <a:blip r:embed="rId18"/>
                                      <a:srcRect/>
                                      <a:stretch>
                                        <a:fillRect/>
                                      </a:stretch>
                                    </pic:blipFill>
                                    <pic:spPr bwMode="auto">
                                      <a:xfrm>
                                        <a:off x="0" y="0"/>
                                        <a:ext cx="5962650" cy="194310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6019800" cy="3371850"/>
                              <wp:effectExtent l="19050" t="0" r="0" b="0"/>
                              <wp:docPr id="14" name="图片 14" descr="http://www.838dz.com/d/file/IC/IC/2009-03-15/a08eee50688e57e5f44e96e2f3093cad.gif">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838dz.com/d/file/IC/IC/2009-03-15/a08eee50688e57e5f44e96e2f3093cad.gif">
                                        <a:hlinkClick r:id="rId19" tgtFrame="_blank"/>
                                      </pic:cNvPr>
                                      <pic:cNvPicPr>
                                        <a:picLocks noChangeAspect="1" noChangeArrowheads="1"/>
                                      </pic:cNvPicPr>
                                    </pic:nvPicPr>
                                    <pic:blipFill>
                                      <a:blip r:embed="rId20"/>
                                      <a:srcRect/>
                                      <a:stretch>
                                        <a:fillRect/>
                                      </a:stretch>
                                    </pic:blipFill>
                                    <pic:spPr bwMode="auto">
                                      <a:xfrm>
                                        <a:off x="0" y="0"/>
                                        <a:ext cx="6019800" cy="337185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vanish/>
                      <w:color w:val="333333"/>
                      <w:kern w:val="0"/>
                      <w:sz w:val="28"/>
                      <w:szCs w:val="28"/>
                    </w:rPr>
                    <w:lastRenderedPageBreak/>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t xml:space="preserve"> </w:t>
                  </w:r>
                </w:p>
              </w:tc>
            </w:tr>
          </w:tbl>
          <w:p w:rsidR="00123EA3" w:rsidRPr="00123EA3" w:rsidRDefault="00123EA3" w:rsidP="00123EA3">
            <w:pPr>
              <w:widowControl/>
              <w:jc w:val="left"/>
              <w:rPr>
                <w:ins w:id="102" w:author="Unknown"/>
                <w:rFonts w:ascii="宋体" w:eastAsia="宋体" w:hAnsi="宋体" w:cs="宋体" w:hint="eastAsia"/>
                <w:color w:val="333333"/>
                <w:kern w:val="0"/>
                <w:sz w:val="28"/>
                <w:szCs w:val="28"/>
              </w:rPr>
            </w:pPr>
            <w:ins w:id="103" w:author="Unknown">
              <w:r w:rsidRPr="00123EA3">
                <w:rPr>
                  <w:rFonts w:ascii="宋体" w:eastAsia="宋体" w:hAnsi="宋体" w:cs="宋体" w:hint="eastAsia"/>
                  <w:color w:val="333333"/>
                  <w:kern w:val="0"/>
                  <w:sz w:val="28"/>
                  <w:szCs w:val="28"/>
                </w:rPr>
                <w:lastRenderedPageBreak/>
                <w:t> 波特率发生器的方式与自动重装载方式相仿，在此方式下，TH2翻转使定时器2的寄存器用RCAP2H和RCAP2L中的16位数值重新装载，该数值由软件设置。</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104" w:author="Unknown"/>
                <w:rFonts w:ascii="宋体" w:eastAsia="宋体" w:hAnsi="宋体" w:cs="宋体" w:hint="eastAsia"/>
                <w:color w:val="333333"/>
                <w:kern w:val="0"/>
                <w:sz w:val="28"/>
                <w:szCs w:val="28"/>
              </w:rPr>
            </w:pPr>
            <w:ins w:id="105" w:author="Unknown">
              <w:r w:rsidRPr="00123EA3">
                <w:rPr>
                  <w:rFonts w:ascii="宋体" w:eastAsia="宋体" w:hAnsi="宋体" w:cs="宋体" w:hint="eastAsia"/>
                  <w:color w:val="333333"/>
                  <w:kern w:val="0"/>
                  <w:sz w:val="28"/>
                  <w:szCs w:val="28"/>
                </w:rPr>
                <w:t xml:space="preserve">在方式1和方式3中，波特率由定时器2的溢出速率根据下式确定：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06"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2057400" cy="438150"/>
                  <wp:effectExtent l="19050" t="0" r="0" b="0"/>
                  <wp:docPr id="15" name="图片 15" descr="http://www.838dz.com/d/file/IC/IC/2009-03-15/d60da898220e148ea7af6bd9bbc87ff7.gif">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838dz.com/d/file/IC/IC/2009-03-15/d60da898220e148ea7af6bd9bbc87ff7.gif">
                            <a:hlinkClick r:id="rId21" tgtFrame="_blank"/>
                          </pic:cNvPr>
                          <pic:cNvPicPr>
                            <a:picLocks noChangeAspect="1" noChangeArrowheads="1"/>
                          </pic:cNvPicPr>
                        </pic:nvPicPr>
                        <pic:blipFill>
                          <a:blip r:embed="rId22"/>
                          <a:srcRect/>
                          <a:stretch>
                            <a:fillRect/>
                          </a:stretch>
                        </pic:blipFill>
                        <pic:spPr bwMode="auto">
                          <a:xfrm>
                            <a:off x="0" y="0"/>
                            <a:ext cx="2057400" cy="438150"/>
                          </a:xfrm>
                          <a:prstGeom prst="rect">
                            <a:avLst/>
                          </a:prstGeom>
                          <a:noFill/>
                          <a:ln w="9525">
                            <a:noFill/>
                            <a:miter lim="800000"/>
                            <a:headEnd/>
                            <a:tailEnd/>
                          </a:ln>
                        </pic:spPr>
                      </pic:pic>
                    </a:graphicData>
                  </a:graphic>
                </wp:inline>
              </w:drawing>
            </w:r>
            <w:ins w:id="10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08" w:author="Unknown"/>
                <w:rFonts w:ascii="宋体" w:eastAsia="宋体" w:hAnsi="宋体" w:cs="宋体" w:hint="eastAsia"/>
                <w:color w:val="333333"/>
                <w:kern w:val="0"/>
                <w:sz w:val="28"/>
                <w:szCs w:val="28"/>
              </w:rPr>
            </w:pPr>
            <w:ins w:id="109" w:author="Unknown">
              <w:r w:rsidRPr="00123EA3">
                <w:rPr>
                  <w:rFonts w:ascii="宋体" w:eastAsia="宋体" w:hAnsi="宋体" w:cs="宋体" w:hint="eastAsia"/>
                  <w:color w:val="333333"/>
                  <w:kern w:val="0"/>
                  <w:sz w:val="28"/>
                  <w:szCs w:val="28"/>
                </w:rPr>
                <w:t>定时器既能工作于定时方式也能工作于计数方式，在大多数的应用中，胜作在定时方式（C/T2=0 ) ．定时器2作为波特率发生器时，与作为定时器的操作是不同的，通常作为定时器时，在每个机器周期（1/12 振荡频率）寄存器的值加1, 而作为波特率发生器使用时，在每个状态时间（1/2 振荡频率）寄存器的值加1 。波特率的计算</w:t>
              </w:r>
              <w:r w:rsidRPr="00123EA3">
                <w:rPr>
                  <w:rFonts w:ascii="宋体" w:eastAsia="宋体" w:hAnsi="宋体" w:cs="宋体" w:hint="eastAsia"/>
                  <w:color w:val="333333"/>
                  <w:kern w:val="0"/>
                  <w:sz w:val="28"/>
                  <w:szCs w:val="28"/>
                </w:rPr>
                <w:lastRenderedPageBreak/>
                <w:t>公式如下：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10"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2752725" cy="476250"/>
                  <wp:effectExtent l="19050" t="0" r="9525" b="0"/>
                  <wp:docPr id="16" name="图片 16" descr="http://www.838dz.com/d/file/IC/IC/2009-03-15/a69b120071ddcf340435eae26d411897.gif">
                    <a:hlinkClick xmlns:a="http://schemas.openxmlformats.org/drawingml/2006/main" r:id="rId2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838dz.com/d/file/IC/IC/2009-03-15/a69b120071ddcf340435eae26d411897.gif">
                            <a:hlinkClick r:id="rId23" tgtFrame="_blank"/>
                          </pic:cNvPr>
                          <pic:cNvPicPr>
                            <a:picLocks noChangeAspect="1" noChangeArrowheads="1"/>
                          </pic:cNvPicPr>
                        </pic:nvPicPr>
                        <pic:blipFill>
                          <a:blip r:embed="rId24"/>
                          <a:srcRect/>
                          <a:stretch>
                            <a:fillRect/>
                          </a:stretch>
                        </pic:blipFill>
                        <pic:spPr bwMode="auto">
                          <a:xfrm>
                            <a:off x="0" y="0"/>
                            <a:ext cx="2752725" cy="476250"/>
                          </a:xfrm>
                          <a:prstGeom prst="rect">
                            <a:avLst/>
                          </a:prstGeom>
                          <a:noFill/>
                          <a:ln w="9525">
                            <a:noFill/>
                            <a:miter lim="800000"/>
                            <a:headEnd/>
                            <a:tailEnd/>
                          </a:ln>
                        </pic:spPr>
                      </pic:pic>
                    </a:graphicData>
                  </a:graphic>
                </wp:inline>
              </w:drawing>
            </w:r>
            <w:ins w:id="111"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12" w:author="Unknown"/>
                <w:rFonts w:ascii="宋体" w:eastAsia="宋体" w:hAnsi="宋体" w:cs="宋体" w:hint="eastAsia"/>
                <w:color w:val="333333"/>
                <w:kern w:val="0"/>
                <w:sz w:val="28"/>
                <w:szCs w:val="28"/>
              </w:rPr>
            </w:pPr>
            <w:ins w:id="113" w:author="Unknown">
              <w:r w:rsidRPr="00123EA3">
                <w:rPr>
                  <w:rFonts w:ascii="宋体" w:eastAsia="宋体" w:hAnsi="宋体" w:cs="宋体" w:hint="eastAsia"/>
                  <w:color w:val="333333"/>
                  <w:kern w:val="0"/>
                  <w:sz w:val="28"/>
                  <w:szCs w:val="28"/>
                </w:rPr>
                <w:t>式中(RCAP2H , RCAP2L)是RCAP2H和RCAP2L中的16位无符号数</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14" w:author="Unknown"/>
                <w:rFonts w:ascii="宋体" w:eastAsia="宋体" w:hAnsi="宋体" w:cs="宋体" w:hint="eastAsia"/>
                <w:color w:val="333333"/>
                <w:kern w:val="0"/>
                <w:sz w:val="28"/>
                <w:szCs w:val="28"/>
              </w:rPr>
            </w:pPr>
            <w:ins w:id="115" w:author="Unknown">
              <w:r w:rsidRPr="00123EA3">
                <w:rPr>
                  <w:rFonts w:ascii="宋体" w:eastAsia="宋体" w:hAnsi="宋体" w:cs="宋体" w:hint="eastAsia"/>
                  <w:color w:val="333333"/>
                  <w:kern w:val="0"/>
                  <w:sz w:val="28"/>
                  <w:szCs w:val="28"/>
                </w:rPr>
                <w:t>定时器2作为波特率发生器使用的电路如图7所示。T2CON中的RCLK或TCLK=1时，波特率工作方式才有效。在波特率发生器工作方式中，TH2翻转不能使TF2置位，故而不产生中断：但若EXEN2 置位，且T2EX 端产生由l至0的负跳变，则会使ExF2置位，此时并不能将(RCAP2H, RCAP2L)的内容重新装入TH2和TL2中。所以当定时器2作为波特率发生器使用时，T2EX可作为附加的外部中断源来使用。需要注意的是，当定时器2 工作于波特频率器时，作为定时器运行（TR2=1）时，并不能访问TH2和TL2 。因为此时每个状态时间定时器都会加1，对其读写将得到一个不确定的数值。</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然而，对RCAP2则可读而不可写，因为写入操作将是重新装载，写入操作可能令写和/或重装载出错．在访问定时器2或RCAP2寄存器之前，应将定时器关闭（清除TR2）。</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16"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lastRenderedPageBreak/>
              <w:drawing>
                <wp:inline distT="0" distB="0" distL="0" distR="0">
                  <wp:extent cx="6153150" cy="3705225"/>
                  <wp:effectExtent l="19050" t="0" r="0" b="0"/>
                  <wp:docPr id="17" name="图片 17" descr="http://www.838dz.com/d/file/IC/IC/2009-03-15/847d67b44ce567cfacdda1a7d4ca3a81.gif">
                    <a:hlinkClick xmlns:a="http://schemas.openxmlformats.org/drawingml/2006/main" r:id="rId2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838dz.com/d/file/IC/IC/2009-03-15/847d67b44ce567cfacdda1a7d4ca3a81.gif">
                            <a:hlinkClick r:id="rId25" tgtFrame="_blank"/>
                          </pic:cNvPr>
                          <pic:cNvPicPr>
                            <a:picLocks noChangeAspect="1" noChangeArrowheads="1"/>
                          </pic:cNvPicPr>
                        </pic:nvPicPr>
                        <pic:blipFill>
                          <a:blip r:embed="rId26"/>
                          <a:srcRect/>
                          <a:stretch>
                            <a:fillRect/>
                          </a:stretch>
                        </pic:blipFill>
                        <pic:spPr bwMode="auto">
                          <a:xfrm>
                            <a:off x="0" y="0"/>
                            <a:ext cx="6153150" cy="3705225"/>
                          </a:xfrm>
                          <a:prstGeom prst="rect">
                            <a:avLst/>
                          </a:prstGeom>
                          <a:noFill/>
                          <a:ln w="9525">
                            <a:noFill/>
                            <a:miter lim="800000"/>
                            <a:headEnd/>
                            <a:tailEnd/>
                          </a:ln>
                        </pic:spPr>
                      </pic:pic>
                    </a:graphicData>
                  </a:graphic>
                </wp:inline>
              </w:drawing>
            </w:r>
            <w:ins w:id="11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18" w:author="Unknown"/>
                <w:rFonts w:ascii="宋体" w:eastAsia="宋体" w:hAnsi="宋体" w:cs="宋体" w:hint="eastAsia"/>
                <w:color w:val="333333"/>
                <w:kern w:val="0"/>
                <w:sz w:val="28"/>
                <w:szCs w:val="28"/>
              </w:rPr>
            </w:pPr>
            <w:ins w:id="119" w:author="Unknown">
              <w:r w:rsidRPr="00123EA3">
                <w:rPr>
                  <w:rFonts w:ascii="宋体" w:eastAsia="宋体" w:hAnsi="宋体" w:cs="宋体" w:hint="eastAsia"/>
                  <w:color w:val="333333"/>
                  <w:kern w:val="0"/>
                  <w:sz w:val="28"/>
                  <w:szCs w:val="28"/>
                </w:rPr>
                <w:t>               图7 波特率发生器工作方式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20" w:author="Unknown"/>
                <w:rFonts w:ascii="宋体" w:eastAsia="宋体" w:hAnsi="宋体" w:cs="宋体" w:hint="eastAsia"/>
                <w:color w:val="333333"/>
                <w:kern w:val="0"/>
                <w:sz w:val="28"/>
                <w:szCs w:val="28"/>
              </w:rPr>
            </w:pPr>
            <w:ins w:id="121" w:author="Unknown">
              <w:r w:rsidRPr="00123EA3">
                <w:rPr>
                  <w:rFonts w:ascii="宋体" w:eastAsia="宋体" w:hAnsi="宋体" w:cs="宋体" w:hint="eastAsia"/>
                  <w:color w:val="333333"/>
                  <w:kern w:val="0"/>
                  <w:sz w:val="28"/>
                  <w:szCs w:val="28"/>
                </w:rPr>
                <w:t>可编程时钟输出：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定时器2可通过编程从P1.0 输出一个占空比为50%的时钟信号，如图8 所示．P1.0</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除了是一个标准的I/O口外，还可以通过编程使其作为定时/计数器2的外部时钟输入和输出占空比50%的时钟脉冲,当时钟振荡频率为16MHz时，输出时钟频率范围为6lH-4MHz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22" w:author="Unknown"/>
                <w:rFonts w:ascii="宋体" w:eastAsia="宋体" w:hAnsi="宋体" w:cs="宋体" w:hint="eastAsia"/>
                <w:color w:val="333333"/>
                <w:kern w:val="0"/>
                <w:sz w:val="28"/>
                <w:szCs w:val="28"/>
              </w:rPr>
            </w:pPr>
            <w:ins w:id="123" w:author="Unknown">
              <w:r w:rsidRPr="00123EA3">
                <w:rPr>
                  <w:rFonts w:ascii="宋体" w:eastAsia="宋体" w:hAnsi="宋体" w:cs="宋体" w:hint="eastAsia"/>
                  <w:color w:val="333333"/>
                  <w:kern w:val="0"/>
                  <w:sz w:val="28"/>
                  <w:szCs w:val="28"/>
                </w:rPr>
                <w:t>当设置定时/计数器2为时钟发生器时，C/T2(T2CON.1)=0， T2OE（T2MOD.1）=1，必须由TR2（T2CON.2）启动或停止定时器。时钟输出频率取决于振荡频率和定时器2捕获寄存器（RCAP2H, RCAP2L）的重新装载值，公式如下：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24"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lastRenderedPageBreak/>
              <w:drawing>
                <wp:inline distT="0" distB="0" distL="0" distR="0">
                  <wp:extent cx="2524125" cy="514350"/>
                  <wp:effectExtent l="19050" t="0" r="9525" b="0"/>
                  <wp:docPr id="18" name="图片 18" descr="http://www.838dz.com/d/file/IC/IC/2009-03-15/56a02c6c9ac803b515b8d812cec63770.gif">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838dz.com/d/file/IC/IC/2009-03-15/56a02c6c9ac803b515b8d812cec63770.gif">
                            <a:hlinkClick r:id="rId27" tgtFrame="_blank"/>
                          </pic:cNvPr>
                          <pic:cNvPicPr>
                            <a:picLocks noChangeAspect="1" noChangeArrowheads="1"/>
                          </pic:cNvPicPr>
                        </pic:nvPicPr>
                        <pic:blipFill>
                          <a:blip r:embed="rId28"/>
                          <a:srcRect/>
                          <a:stretch>
                            <a:fillRect/>
                          </a:stretch>
                        </pic:blipFill>
                        <pic:spPr bwMode="auto">
                          <a:xfrm>
                            <a:off x="0" y="0"/>
                            <a:ext cx="2524125" cy="514350"/>
                          </a:xfrm>
                          <a:prstGeom prst="rect">
                            <a:avLst/>
                          </a:prstGeom>
                          <a:noFill/>
                          <a:ln w="9525">
                            <a:noFill/>
                            <a:miter lim="800000"/>
                            <a:headEnd/>
                            <a:tailEnd/>
                          </a:ln>
                        </pic:spPr>
                      </pic:pic>
                    </a:graphicData>
                  </a:graphic>
                </wp:inline>
              </w:drawing>
            </w:r>
            <w:ins w:id="125"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26" w:author="Unknown"/>
                <w:rFonts w:ascii="宋体" w:eastAsia="宋体" w:hAnsi="宋体" w:cs="宋体" w:hint="eastAsia"/>
                <w:color w:val="333333"/>
                <w:kern w:val="0"/>
                <w:sz w:val="28"/>
                <w:szCs w:val="28"/>
              </w:rPr>
            </w:pPr>
            <w:ins w:id="127" w:author="Unknown">
              <w:r w:rsidRPr="00123EA3">
                <w:rPr>
                  <w:rFonts w:ascii="Times New Roman" w:eastAsia="宋体" w:hAnsi="Times New Roman" w:cs="Times New Roman" w:hint="eastAsia"/>
                  <w:color w:val="333333"/>
                  <w:kern w:val="0"/>
                  <w:sz w:val="28"/>
                  <w:szCs w:val="28"/>
                </w:rPr>
                <w:t> </w:t>
              </w:r>
              <w:r w:rsidRPr="00123EA3">
                <w:rPr>
                  <w:rFonts w:ascii="宋体" w:eastAsia="宋体" w:hAnsi="宋体" w:cs="宋体" w:hint="eastAsia"/>
                  <w:color w:val="333333"/>
                  <w:kern w:val="0"/>
                  <w:sz w:val="28"/>
                  <w:szCs w:val="28"/>
                </w:rPr>
                <w:t>在时钟输出方式下，定时器2的翻转不会产生中断，这个特性与作为波特率发生器使用时相仿。定时器2作为波恃率发生器使用时，还可作为时钟发生器使用，但需要注意的是波特率和时钟输出频率不能分开确定，这是因为它们同使用RCAP2L和RCAP2L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28" w:author="Unknown"/>
                <w:rFonts w:ascii="宋体" w:eastAsia="宋体" w:hAnsi="宋体" w:cs="宋体" w:hint="eastAsia"/>
                <w:color w:val="333333"/>
                <w:kern w:val="0"/>
                <w:sz w:val="28"/>
                <w:szCs w:val="28"/>
              </w:rPr>
            </w:pPr>
            <w:ins w:id="129" w:author="Unknown">
              <w:r w:rsidRPr="00123EA3">
                <w:rPr>
                  <w:rFonts w:ascii="宋体" w:eastAsia="宋体" w:hAnsi="宋体" w:cs="宋体" w:hint="eastAsia"/>
                  <w:color w:val="333333"/>
                  <w:kern w:val="0"/>
                  <w:sz w:val="28"/>
                  <w:szCs w:val="28"/>
                </w:rPr>
                <w:t>图8 定时器2时钟输出方式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30" w:author="Unknown"/>
                <w:rFonts w:ascii="宋体" w:eastAsia="宋体" w:hAnsi="宋体" w:cs="宋体" w:hint="eastAsia"/>
                <w:color w:val="333333"/>
                <w:kern w:val="0"/>
                <w:sz w:val="28"/>
                <w:szCs w:val="28"/>
              </w:rPr>
            </w:pPr>
            <w:ins w:id="131" w:author="Unknown">
              <w:r w:rsidRPr="00123EA3">
                <w:rPr>
                  <w:rFonts w:ascii="宋体" w:eastAsia="宋体" w:hAnsi="宋体" w:cs="宋体" w:hint="eastAsia"/>
                  <w:color w:val="333333"/>
                  <w:kern w:val="0"/>
                  <w:sz w:val="28"/>
                  <w:szCs w:val="28"/>
                </w:rPr>
                <w:t> </w:t>
              </w:r>
            </w:ins>
            <w:r w:rsidRPr="00E16037">
              <w:rPr>
                <w:rFonts w:ascii="宋体" w:eastAsia="宋体" w:hAnsi="宋体" w:cs="宋体"/>
                <w:noProof/>
                <w:color w:val="07519A"/>
                <w:kern w:val="0"/>
                <w:sz w:val="28"/>
                <w:szCs w:val="28"/>
              </w:rPr>
              <w:drawing>
                <wp:inline distT="0" distB="0" distL="0" distR="0">
                  <wp:extent cx="5724525" cy="3619500"/>
                  <wp:effectExtent l="19050" t="0" r="9525" b="0"/>
                  <wp:docPr id="19" name="图片 19" descr="http://www.838dz.com/d/file/IC/IC/2009-03-15/cee4ae93e4c5b3963ac9bd2f58265015.gif">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838dz.com/d/file/IC/IC/2009-03-15/cee4ae93e4c5b3963ac9bd2f58265015.gif">
                            <a:hlinkClick r:id="rId29" tgtFrame="_blank"/>
                          </pic:cNvPr>
                          <pic:cNvPicPr>
                            <a:picLocks noChangeAspect="1" noChangeArrowheads="1"/>
                          </pic:cNvPicPr>
                        </pic:nvPicPr>
                        <pic:blipFill>
                          <a:blip r:embed="rId30"/>
                          <a:srcRect/>
                          <a:stretch>
                            <a:fillRect/>
                          </a:stretch>
                        </pic:blipFill>
                        <pic:spPr bwMode="auto">
                          <a:xfrm>
                            <a:off x="0" y="0"/>
                            <a:ext cx="5724525" cy="3619500"/>
                          </a:xfrm>
                          <a:prstGeom prst="rect">
                            <a:avLst/>
                          </a:prstGeom>
                          <a:noFill/>
                          <a:ln w="9525">
                            <a:noFill/>
                            <a:miter lim="800000"/>
                            <a:headEnd/>
                            <a:tailEnd/>
                          </a:ln>
                        </pic:spPr>
                      </pic:pic>
                    </a:graphicData>
                  </a:graphic>
                </wp:inline>
              </w:drawing>
            </w:r>
            <w:ins w:id="132"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33" w:author="Unknown"/>
                <w:rFonts w:ascii="宋体" w:eastAsia="宋体" w:hAnsi="宋体" w:cs="宋体" w:hint="eastAsia"/>
                <w:color w:val="333333"/>
                <w:kern w:val="0"/>
                <w:sz w:val="28"/>
                <w:szCs w:val="28"/>
              </w:rPr>
            </w:pPr>
            <w:ins w:id="134" w:author="Unknown">
              <w:r w:rsidRPr="00123EA3">
                <w:rPr>
                  <w:rFonts w:ascii="宋体" w:eastAsia="宋体" w:hAnsi="宋体" w:cs="宋体" w:hint="eastAsia"/>
                  <w:color w:val="333333"/>
                  <w:kern w:val="0"/>
                  <w:sz w:val="28"/>
                  <w:szCs w:val="28"/>
                </w:rPr>
                <w:t>AT89C52的UART工作方式与AT89C51工作方式相同。</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35" w:author="Unknown"/>
                <w:rFonts w:ascii="宋体" w:eastAsia="宋体" w:hAnsi="宋体" w:cs="宋体" w:hint="eastAsia"/>
                <w:color w:val="333333"/>
                <w:kern w:val="0"/>
                <w:sz w:val="28"/>
                <w:szCs w:val="28"/>
              </w:rPr>
            </w:pPr>
            <w:ins w:id="136" w:author="Unknown">
              <w:r w:rsidRPr="00123EA3">
                <w:rPr>
                  <w:rFonts w:ascii="宋体" w:eastAsia="宋体" w:hAnsi="宋体" w:cs="宋体" w:hint="eastAsia"/>
                  <w:color w:val="333333"/>
                  <w:kern w:val="0"/>
                  <w:sz w:val="28"/>
                  <w:szCs w:val="28"/>
                </w:rPr>
                <w:t>中断：</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AT89C52共有6个中断向量：两个外中断（INT0和INTI) , 3个定时器中断（定时器0、l、2）和串行口中断。所有这些中断源如图9所示。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r>
              <w:r w:rsidRPr="00123EA3">
                <w:rPr>
                  <w:rFonts w:ascii="宋体" w:eastAsia="宋体" w:hAnsi="宋体" w:cs="宋体" w:hint="eastAsia"/>
                  <w:color w:val="333333"/>
                  <w:kern w:val="0"/>
                  <w:sz w:val="28"/>
                  <w:szCs w:val="28"/>
                </w:rPr>
                <w:lastRenderedPageBreak/>
                <w:t>这些中断源可通过分别设置专用寄存器IE的置位或清0来控制每一个中断的允许或禁止。IE也有一个总禁止位EA , 它能控制所有中断的允许或禁止。</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37" w:author="Unknown"/>
                <w:rFonts w:ascii="宋体" w:eastAsia="宋体" w:hAnsi="宋体" w:cs="宋体" w:hint="eastAsia"/>
                <w:color w:val="333333"/>
                <w:kern w:val="0"/>
                <w:sz w:val="28"/>
                <w:szCs w:val="28"/>
              </w:rPr>
            </w:pPr>
            <w:ins w:id="138" w:author="Unknown">
              <w:r w:rsidRPr="00123EA3">
                <w:rPr>
                  <w:rFonts w:ascii="宋体" w:eastAsia="宋体" w:hAnsi="宋体" w:cs="宋体" w:hint="eastAsia"/>
                  <w:color w:val="333333"/>
                  <w:kern w:val="0"/>
                  <w:sz w:val="28"/>
                  <w:szCs w:val="28"/>
                </w:rPr>
                <w:t>注意表5中的IE.6为保留位，在AT89C51中IE.5也是保留位，程序员不应将“l”写入这些位，它们是将来AT89系列产品作为扩展用的．</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定时器2的中断是由T2CIN中的TF2和EXF2逻辑或产生的．当转向中断服务程序时，这些标志位不能被硬件清除，事实上，服务程序需确定是TF2或EXF2产生中断，而由软件清除中断标志位．</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定时器0和定时器1的标志位TF0和TFI在定时器溢出那个机器周期的S5PZ状态置位，而会在下一个机器周期才查询到该中断标志。然而，定时器2的标志位TF2在定时器溢出的那个机器周期的S2P2 状态置位，并在同一个机器周期内查询到该标志。</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E16037" w:rsidRDefault="00123EA3" w:rsidP="00123EA3">
            <w:pPr>
              <w:widowControl/>
              <w:spacing w:after="240"/>
              <w:jc w:val="left"/>
              <w:rPr>
                <w:ins w:id="139" w:author="Unknown"/>
                <w:rFonts w:ascii="宋体" w:eastAsia="宋体" w:hAnsi="宋体" w:cs="宋体" w:hint="eastAsia"/>
                <w:color w:val="07519A"/>
                <w:kern w:val="0"/>
                <w:sz w:val="28"/>
                <w:szCs w:val="28"/>
              </w:rPr>
            </w:pPr>
            <w:ins w:id="140" w:author="Unknown">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"http://www.838dz.com/d/file/IC/IC/2009-03-15/9157831fdb5423d971333cf386b433d8.gif" \t "_blank" </w:instrText>
              </w:r>
              <w:r w:rsidRPr="00123EA3">
                <w:rPr>
                  <w:rFonts w:ascii="宋体" w:eastAsia="宋体" w:hAnsi="宋体" w:cs="宋体"/>
                  <w:color w:val="333333"/>
                  <w:kern w:val="0"/>
                  <w:sz w:val="28"/>
                  <w:szCs w:val="28"/>
                </w:rPr>
                <w:fldChar w:fldCharType="separate"/>
              </w:r>
            </w:ins>
          </w:p>
          <w:p w:rsidR="00123EA3" w:rsidRPr="00123EA3" w:rsidRDefault="00123EA3" w:rsidP="00123EA3">
            <w:pPr>
              <w:widowControl/>
              <w:jc w:val="left"/>
              <w:rPr>
                <w:ins w:id="141" w:author="Unknown"/>
                <w:rFonts w:ascii="宋体" w:eastAsia="宋体" w:hAnsi="宋体" w:cs="宋体" w:hint="eastAsia"/>
                <w:color w:val="333333"/>
                <w:kern w:val="0"/>
                <w:sz w:val="28"/>
                <w:szCs w:val="28"/>
              </w:rPr>
            </w:pPr>
            <w:ins w:id="142" w:author="Unknown">
              <w:r w:rsidRPr="00123EA3">
                <w:rPr>
                  <w:rFonts w:ascii="宋体" w:eastAsia="宋体" w:hAnsi="宋体" w:cs="宋体"/>
                  <w:color w:val="333333"/>
                  <w:kern w:val="0"/>
                  <w:sz w:val="28"/>
                  <w:szCs w:val="28"/>
                </w:rPr>
                <w:fldChar w:fldCharType="end"/>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3200400" cy="3724275"/>
                        <wp:effectExtent l="19050" t="0" r="0" b="0"/>
                        <wp:docPr id="20" name="图片 20" descr="http://www.838dz.com/d/file/IC/IC/2009-03-15/579eec2b3b783439a4b6122ec933c8bf.gif">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838dz.com/d/file/IC/IC/2009-03-15/579eec2b3b783439a4b6122ec933c8bf.gif">
                                  <a:hlinkClick r:id="rId31" tgtFrame="_blank"/>
                                </pic:cNvPr>
                                <pic:cNvPicPr>
                                  <a:picLocks noChangeAspect="1" noChangeArrowheads="1"/>
                                </pic:cNvPicPr>
                              </pic:nvPicPr>
                              <pic:blipFill>
                                <a:blip r:embed="rId32"/>
                                <a:srcRect/>
                                <a:stretch>
                                  <a:fillRect/>
                                </a:stretch>
                              </pic:blipFill>
                              <pic:spPr bwMode="auto">
                                <a:xfrm>
                                  <a:off x="0" y="0"/>
                                  <a:ext cx="3200400" cy="3724275"/>
                                </a:xfrm>
                                <a:prstGeom prst="rect">
                                  <a:avLst/>
                                </a:prstGeom>
                                <a:noFill/>
                                <a:ln w="9525">
                                  <a:noFill/>
                                  <a:miter lim="800000"/>
                                  <a:headEnd/>
                                  <a:tailEnd/>
                                </a:ln>
                              </pic:spPr>
                            </pic:pic>
                          </a:graphicData>
                        </a:graphic>
                      </wp:inline>
                    </w:drawing>
                  </w:r>
                  <w:r w:rsidRPr="00123EA3">
                    <w:rPr>
                      <w:rFonts w:ascii="Verdana" w:eastAsia="宋体" w:hAnsi="Verdana" w:cs="宋体"/>
                      <w:color w:val="333333"/>
                      <w:kern w:val="0"/>
                      <w:sz w:val="28"/>
                      <w:szCs w:val="28"/>
                    </w:rPr>
                    <w:t>     </w:t>
                  </w:r>
                  <w:r w:rsidRPr="00E16037">
                    <w:rPr>
                      <w:rFonts w:ascii="Verdana" w:eastAsia="宋体" w:hAnsi="Verdana" w:cs="宋体"/>
                      <w:noProof/>
                      <w:color w:val="333333"/>
                      <w:kern w:val="0"/>
                      <w:sz w:val="28"/>
                      <w:szCs w:val="28"/>
                    </w:rPr>
                    <w:drawing>
                      <wp:inline distT="0" distB="0" distL="0" distR="0">
                        <wp:extent cx="2105025" cy="3162300"/>
                        <wp:effectExtent l="19050" t="0" r="9525" b="0"/>
                        <wp:docPr id="21" name="图片 21" descr="http://www.838dz.com/d/file/IC/IC/2009-03-15/9157831fdb5423d971333cf386b433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838dz.com/d/file/IC/IC/2009-03-15/9157831fdb5423d971333cf386b433d8.gif"/>
                                <pic:cNvPicPr>
                                  <a:picLocks noChangeAspect="1" noChangeArrowheads="1"/>
                                </pic:cNvPicPr>
                              </pic:nvPicPr>
                              <pic:blipFill>
                                <a:blip r:embed="rId33"/>
                                <a:srcRect/>
                                <a:stretch>
                                  <a:fillRect/>
                                </a:stretch>
                              </pic:blipFill>
                              <pic:spPr bwMode="auto">
                                <a:xfrm>
                                  <a:off x="0" y="0"/>
                                  <a:ext cx="2105025" cy="316230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color w:val="333333"/>
                      <w:kern w:val="0"/>
                      <w:sz w:val="28"/>
                      <w:szCs w:val="28"/>
                    </w:rPr>
                    <w:t>表</w:t>
                  </w:r>
                  <w:r w:rsidRPr="00123EA3">
                    <w:rPr>
                      <w:rFonts w:ascii="Verdana" w:eastAsia="宋体" w:hAnsi="Verdana" w:cs="宋体"/>
                      <w:color w:val="333333"/>
                      <w:kern w:val="0"/>
                      <w:sz w:val="28"/>
                      <w:szCs w:val="28"/>
                    </w:rPr>
                    <w:t xml:space="preserve">5 </w:t>
                  </w:r>
                  <w:r w:rsidRPr="00123EA3">
                    <w:rPr>
                      <w:rFonts w:ascii="Verdana" w:eastAsia="宋体" w:hAnsi="Verdana" w:cs="宋体"/>
                      <w:color w:val="333333"/>
                      <w:kern w:val="0"/>
                      <w:sz w:val="28"/>
                      <w:szCs w:val="28"/>
                    </w:rPr>
                    <w:t>中断允许寄存器（</w:t>
                  </w:r>
                  <w:r w:rsidRPr="00123EA3">
                    <w:rPr>
                      <w:rFonts w:ascii="Verdana" w:eastAsia="宋体" w:hAnsi="Verdana" w:cs="宋体"/>
                      <w:color w:val="333333"/>
                      <w:kern w:val="0"/>
                      <w:sz w:val="28"/>
                      <w:szCs w:val="28"/>
                    </w:rPr>
                    <w:t>IE</w:t>
                  </w:r>
                  <w:r w:rsidRPr="00123EA3">
                    <w:rPr>
                      <w:rFonts w:ascii="Verdana" w:eastAsia="宋体" w:hAnsi="Verdana" w:cs="宋体"/>
                      <w:color w:val="333333"/>
                      <w:kern w:val="0"/>
                      <w:sz w:val="28"/>
                      <w:szCs w:val="28"/>
                    </w:rPr>
                    <w:t>）</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143" w:author="Unknown"/>
                <w:rFonts w:ascii="宋体" w:eastAsia="宋体" w:hAnsi="宋体" w:cs="宋体" w:hint="eastAsia"/>
                <w:color w:val="333333"/>
                <w:kern w:val="0"/>
                <w:sz w:val="28"/>
                <w:szCs w:val="28"/>
              </w:rPr>
            </w:pPr>
            <w:ins w:id="144"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pacing w:after="240"/>
              <w:jc w:val="left"/>
              <w:rPr>
                <w:ins w:id="145" w:author="Unknown"/>
                <w:rFonts w:ascii="宋体" w:eastAsia="宋体" w:hAnsi="宋体" w:cs="宋体" w:hint="eastAsia"/>
                <w:color w:val="333333"/>
                <w:kern w:val="0"/>
                <w:sz w:val="28"/>
                <w:szCs w:val="28"/>
              </w:rPr>
            </w:pPr>
            <w:ins w:id="146" w:author="Unknown">
              <w:r w:rsidRPr="00E16037">
                <w:rPr>
                  <w:rFonts w:ascii="宋体" w:eastAsia="宋体" w:hAnsi="宋体" w:cs="宋体" w:hint="eastAsia"/>
                  <w:b/>
                  <w:bCs/>
                  <w:color w:val="333333"/>
                  <w:kern w:val="0"/>
                  <w:sz w:val="28"/>
                  <w:szCs w:val="28"/>
                </w:rPr>
                <w:t>时钟振荡器</w:t>
              </w:r>
              <w:r w:rsidRPr="00123EA3">
                <w:rPr>
                  <w:rFonts w:ascii="宋体" w:eastAsia="宋体" w:hAnsi="宋体" w:cs="宋体" w:hint="eastAsia"/>
                  <w:color w:val="333333"/>
                  <w:kern w:val="0"/>
                  <w:sz w:val="28"/>
                  <w:szCs w:val="28"/>
                </w:rPr>
                <w:t>：</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AT89C52中有一个用于构成内部振荡器的高增益反相放大器，</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lastRenderedPageBreak/>
                <w:fldChar w:fldCharType="end"/>
              </w:r>
              <w:r w:rsidRPr="00123EA3">
                <w:rPr>
                  <w:rFonts w:ascii="宋体" w:eastAsia="宋体" w:hAnsi="宋体" w:cs="宋体" w:hint="eastAsia"/>
                  <w:color w:val="333333"/>
                  <w:kern w:val="0"/>
                  <w:sz w:val="28"/>
                  <w:szCs w:val="28"/>
                </w:rPr>
                <w:t>XTAL1和XTAL2分别是该放大器的输入端和输出端。这个放大器与作为反馈元件的片外石英晶体或陶瓷诺振器一起构成自激振荡器，振荡电路参见图10。</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47"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4391025" cy="2571750"/>
                  <wp:effectExtent l="19050" t="0" r="9525" b="0"/>
                  <wp:docPr id="22" name="图片 22" descr="http://www.838dz.com/d/file/IC/IC/2009-03-15/20e795651e0b05ea927e129c13b5a5c9.gif">
                    <a:hlinkClick xmlns:a="http://schemas.openxmlformats.org/drawingml/2006/main" r:id="rId3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838dz.com/d/file/IC/IC/2009-03-15/20e795651e0b05ea927e129c13b5a5c9.gif">
                            <a:hlinkClick r:id="rId34" tgtFrame="_blank"/>
                          </pic:cNvPr>
                          <pic:cNvPicPr>
                            <a:picLocks noChangeAspect="1" noChangeArrowheads="1"/>
                          </pic:cNvPicPr>
                        </pic:nvPicPr>
                        <pic:blipFill>
                          <a:blip r:embed="rId35"/>
                          <a:srcRect/>
                          <a:stretch>
                            <a:fillRect/>
                          </a:stretch>
                        </pic:blipFill>
                        <pic:spPr bwMode="auto">
                          <a:xfrm>
                            <a:off x="0" y="0"/>
                            <a:ext cx="4391025" cy="2571750"/>
                          </a:xfrm>
                          <a:prstGeom prst="rect">
                            <a:avLst/>
                          </a:prstGeom>
                          <a:noFill/>
                          <a:ln w="9525">
                            <a:noFill/>
                            <a:miter lim="800000"/>
                            <a:headEnd/>
                            <a:tailEnd/>
                          </a:ln>
                        </pic:spPr>
                      </pic:pic>
                    </a:graphicData>
                  </a:graphic>
                </wp:inline>
              </w:drawing>
            </w:r>
            <w:ins w:id="148"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外接石英晶体（或陶瓷诺振器）及电容C1、C2接在放大器的反馈回路中构成并联振荡电路。对外接电容C1、C2虽然没有十分严格的要求，但电容容量的大小会轻微影响振荡频率的高低、振荡器不作的稳定性、起振的难易程序及温度稳定性，如果使用石英晶体，我们推荐电容使用30PF士1OPF，而如使用陶瓷诺振器建议选择4PF士10PF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用户也可以采用外部时钟。采用外部时钟的电路如图10右图所示。这种情况下，外部时钟脉冲接到XTAL1端，即内部时钟发生器的输入端，XTAL2则悬空。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49" w:author="Unknown"/>
                <w:rFonts w:ascii="宋体" w:eastAsia="宋体" w:hAnsi="宋体" w:cs="宋体" w:hint="eastAsia"/>
                <w:color w:val="333333"/>
                <w:kern w:val="0"/>
                <w:sz w:val="28"/>
                <w:szCs w:val="28"/>
              </w:rPr>
            </w:pPr>
            <w:ins w:id="150"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51" w:author="Unknown"/>
                <w:rFonts w:ascii="宋体" w:eastAsia="宋体" w:hAnsi="宋体" w:cs="宋体" w:hint="eastAsia"/>
                <w:color w:val="333333"/>
                <w:kern w:val="0"/>
                <w:sz w:val="28"/>
                <w:szCs w:val="28"/>
              </w:rPr>
            </w:pPr>
            <w:ins w:id="152" w:author="Unknown">
              <w:r w:rsidRPr="00123EA3">
                <w:rPr>
                  <w:rFonts w:ascii="宋体" w:eastAsia="宋体" w:hAnsi="宋体" w:cs="宋体" w:hint="eastAsia"/>
                  <w:color w:val="333333"/>
                  <w:kern w:val="0"/>
                  <w:sz w:val="28"/>
                  <w:szCs w:val="28"/>
                </w:rPr>
                <w:t>空闲节电棋式：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在空闲工作模式状态，CPU自身处于睡眠状态而所有片内的外设仍保</w:t>
              </w:r>
              <w:r w:rsidRPr="00123EA3">
                <w:rPr>
                  <w:rFonts w:ascii="宋体" w:eastAsia="宋体" w:hAnsi="宋体" w:cs="宋体" w:hint="eastAsia"/>
                  <w:color w:val="333333"/>
                  <w:kern w:val="0"/>
                  <w:sz w:val="28"/>
                  <w:szCs w:val="28"/>
                </w:rPr>
                <w:lastRenderedPageBreak/>
                <w:t>持激活状态，这种方式由软件产生。此时，同时将片内RAM和所有特殊功能寄存器的内容冻结．空闲模式可由任何允许的中断请求或硬件复位终止。</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由硬件复位终止空闲状态只需两个机器周期有效复位信号，在此状态下，片内硬件禁止访问内部RAM，但可以访问端口</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，当用复位终止空闲方式时，为避免可能对端口产生意外写入，激活空闲模式的那条指令后一条指令不应是一条对端口或外部存储器的写入指令。</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53" w:author="Unknown"/>
                <w:rFonts w:ascii="宋体" w:eastAsia="宋体" w:hAnsi="宋体" w:cs="宋体" w:hint="eastAsia"/>
                <w:color w:val="333333"/>
                <w:kern w:val="0"/>
                <w:sz w:val="28"/>
                <w:szCs w:val="28"/>
              </w:rPr>
            </w:pPr>
            <w:ins w:id="154" w:author="Unknown">
              <w:r w:rsidRPr="00123EA3">
                <w:rPr>
                  <w:rFonts w:ascii="宋体" w:eastAsia="宋体" w:hAnsi="宋体" w:cs="宋体" w:hint="eastAsia"/>
                  <w:color w:val="333333"/>
                  <w:kern w:val="0"/>
                  <w:sz w:val="28"/>
                  <w:szCs w:val="28"/>
                </w:rPr>
                <w:t>掉电棋式：</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在掉电模式下，振荡器停止工作，进入掉电模式的指令是最后一条被执行的指令，片内RAM和特殊功能寄存器的内容在终止掉电模式前被冻结。退出掉电模式的唯一方法是硬件复位，复位后将重新定义全部特殊功能寄存器，但不改变RAM 中的内容，在Vcc恢复到正常工作电平前，复位应无效，且必须保持一定时间以使振荡器重启动并稳定工作。空闲和掉电模式下，各端口</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状态如表6所示．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55" w:author="Unknown"/>
                <w:rFonts w:ascii="宋体" w:eastAsia="宋体" w:hAnsi="宋体" w:cs="宋体" w:hint="eastAsia"/>
                <w:color w:val="333333"/>
                <w:kern w:val="0"/>
                <w:sz w:val="28"/>
                <w:szCs w:val="28"/>
              </w:rPr>
            </w:pPr>
            <w:ins w:id="156" w:author="Unknown">
              <w:r w:rsidRPr="00123EA3">
                <w:rPr>
                  <w:rFonts w:ascii="宋体" w:eastAsia="宋体" w:hAnsi="宋体" w:cs="宋体" w:hint="eastAsia"/>
                  <w:color w:val="333333"/>
                  <w:kern w:val="0"/>
                  <w:sz w:val="28"/>
                  <w:szCs w:val="28"/>
                </w:rPr>
                <w:t>表6 空闲和掉电模式外部</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状态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666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59"/>
              <w:gridCol w:w="1149"/>
              <w:gridCol w:w="645"/>
              <w:gridCol w:w="867"/>
              <w:gridCol w:w="610"/>
              <w:gridCol w:w="610"/>
              <w:gridCol w:w="610"/>
              <w:gridCol w:w="610"/>
            </w:tblGrid>
            <w:tr w:rsidR="00123EA3" w:rsidRPr="00123EA3">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模式</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程序存储器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ALE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PSEN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P3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空闲模式</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内部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空闲模式</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外部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浮</w:t>
                  </w:r>
                  <w:r w:rsidRPr="00123EA3">
                    <w:rPr>
                      <w:rFonts w:ascii="Verdana" w:eastAsia="宋体" w:hAnsi="Verdana" w:cs="宋体"/>
                      <w:color w:val="333333"/>
                      <w:kern w:val="0"/>
                      <w:sz w:val="28"/>
                      <w:szCs w:val="28"/>
                    </w:rPr>
                    <w:lastRenderedPageBreak/>
                    <w:t>空</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数</w:t>
                  </w:r>
                  <w:r w:rsidRPr="00123EA3">
                    <w:rPr>
                      <w:rFonts w:ascii="Verdana" w:eastAsia="宋体" w:hAnsi="Verdana" w:cs="宋体"/>
                      <w:color w:val="333333"/>
                      <w:kern w:val="0"/>
                      <w:sz w:val="28"/>
                      <w:szCs w:val="28"/>
                    </w:rPr>
                    <w:lastRenderedPageBreak/>
                    <w:t>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地</w:t>
                  </w:r>
                  <w:r w:rsidRPr="00123EA3">
                    <w:rPr>
                      <w:rFonts w:ascii="Verdana" w:eastAsia="宋体" w:hAnsi="Verdana" w:cs="宋体"/>
                      <w:color w:val="333333"/>
                      <w:kern w:val="0"/>
                      <w:sz w:val="28"/>
                      <w:szCs w:val="28"/>
                    </w:rPr>
                    <w:lastRenderedPageBreak/>
                    <w:t>址</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数</w:t>
                  </w:r>
                  <w:r w:rsidRPr="00123EA3">
                    <w:rPr>
                      <w:rFonts w:ascii="Verdana" w:eastAsia="宋体" w:hAnsi="Verdana" w:cs="宋体"/>
                      <w:color w:val="333333"/>
                      <w:kern w:val="0"/>
                      <w:sz w:val="28"/>
                      <w:szCs w:val="28"/>
                    </w:rPr>
                    <w:lastRenderedPageBreak/>
                    <w:t>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掉电模式</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内部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掉电模式</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外部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浮空</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157" w:author="Unknown"/>
                <w:rFonts w:ascii="宋体" w:eastAsia="宋体" w:hAnsi="宋体" w:cs="宋体" w:hint="eastAsia"/>
                <w:color w:val="333333"/>
                <w:kern w:val="0"/>
                <w:sz w:val="28"/>
                <w:szCs w:val="28"/>
              </w:rPr>
            </w:pPr>
            <w:ins w:id="158"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159" w:author="Unknown"/>
                <w:rFonts w:ascii="宋体" w:eastAsia="宋体" w:hAnsi="宋体" w:cs="宋体" w:hint="eastAsia"/>
                <w:color w:val="333333"/>
                <w:kern w:val="0"/>
                <w:sz w:val="28"/>
                <w:szCs w:val="28"/>
              </w:rPr>
            </w:pPr>
            <w:ins w:id="160" w:author="Unknown">
              <w:r w:rsidRPr="00123EA3">
                <w:rPr>
                  <w:rFonts w:ascii="宋体" w:eastAsia="宋体" w:hAnsi="宋体" w:cs="宋体" w:hint="eastAsia"/>
                  <w:color w:val="333333"/>
                  <w:kern w:val="0"/>
                  <w:sz w:val="28"/>
                  <w:szCs w:val="28"/>
                </w:rPr>
                <w:t>程序存储器的加密：</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AT89C52有3个程序加密位，可对芯片上的3个加密位LBI 、LBZ 、LB3 进行编程（P）或不编程（U）来得到如表7 所示的功能：</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61"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010150" cy="2047875"/>
                  <wp:effectExtent l="19050" t="0" r="0" b="0"/>
                  <wp:docPr id="23" name="图片 23" descr="http://www.838dz.com/d/file/IC/IC/2009-03-15/9b3cd5ea0624d02ddc70b5919aa82100.gif">
                    <a:hlinkClick xmlns:a="http://schemas.openxmlformats.org/drawingml/2006/main" r:id="rId3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838dz.com/d/file/IC/IC/2009-03-15/9b3cd5ea0624d02ddc70b5919aa82100.gif">
                            <a:hlinkClick r:id="rId36" tgtFrame="_blank"/>
                          </pic:cNvPr>
                          <pic:cNvPicPr>
                            <a:picLocks noChangeAspect="1" noChangeArrowheads="1"/>
                          </pic:cNvPicPr>
                        </pic:nvPicPr>
                        <pic:blipFill>
                          <a:blip r:embed="rId37"/>
                          <a:srcRect/>
                          <a:stretch>
                            <a:fillRect/>
                          </a:stretch>
                        </pic:blipFill>
                        <pic:spPr bwMode="auto">
                          <a:xfrm>
                            <a:off x="0" y="0"/>
                            <a:ext cx="5010150" cy="2047875"/>
                          </a:xfrm>
                          <a:prstGeom prst="rect">
                            <a:avLst/>
                          </a:prstGeom>
                          <a:noFill/>
                          <a:ln w="9525">
                            <a:noFill/>
                            <a:miter lim="800000"/>
                            <a:headEnd/>
                            <a:tailEnd/>
                          </a:ln>
                        </pic:spPr>
                      </pic:pic>
                    </a:graphicData>
                  </a:graphic>
                </wp:inline>
              </w:drawing>
            </w:r>
            <w:ins w:id="162"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63" w:author="Unknown"/>
                <w:rFonts w:ascii="宋体" w:eastAsia="宋体" w:hAnsi="宋体" w:cs="宋体" w:hint="eastAsia"/>
                <w:color w:val="333333"/>
                <w:kern w:val="0"/>
                <w:sz w:val="28"/>
                <w:szCs w:val="28"/>
              </w:rPr>
            </w:pPr>
            <w:ins w:id="164" w:author="Unknown">
              <w:r w:rsidRPr="00123EA3">
                <w:rPr>
                  <w:rFonts w:ascii="宋体" w:eastAsia="宋体" w:hAnsi="宋体" w:cs="宋体" w:hint="eastAsia"/>
                  <w:color w:val="333333"/>
                  <w:kern w:val="0"/>
                  <w:sz w:val="28"/>
                  <w:szCs w:val="28"/>
                </w:rPr>
                <w:t>                   表7 加密位保护功能表</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65" w:author="Unknown"/>
                <w:rFonts w:ascii="宋体" w:eastAsia="宋体" w:hAnsi="宋体" w:cs="宋体" w:hint="eastAsia"/>
                <w:color w:val="333333"/>
                <w:kern w:val="0"/>
                <w:sz w:val="28"/>
                <w:szCs w:val="28"/>
              </w:rPr>
            </w:pPr>
            <w:ins w:id="166" w:author="Unknown">
              <w:r w:rsidRPr="00123EA3">
                <w:rPr>
                  <w:rFonts w:ascii="宋体" w:eastAsia="宋体" w:hAnsi="宋体" w:cs="宋体" w:hint="eastAsia"/>
                  <w:color w:val="333333"/>
                  <w:kern w:val="0"/>
                  <w:sz w:val="28"/>
                  <w:szCs w:val="28"/>
                </w:rPr>
                <w:t>U：表示未编程 P：表示编程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67" w:author="Unknown"/>
                <w:rFonts w:ascii="宋体" w:eastAsia="宋体" w:hAnsi="宋体" w:cs="宋体" w:hint="eastAsia"/>
                <w:color w:val="333333"/>
                <w:kern w:val="0"/>
                <w:sz w:val="28"/>
                <w:szCs w:val="28"/>
              </w:rPr>
            </w:pPr>
            <w:ins w:id="168" w:author="Unknown">
              <w:r w:rsidRPr="00123EA3">
                <w:rPr>
                  <w:rFonts w:ascii="宋体" w:eastAsia="宋体" w:hAnsi="宋体" w:cs="宋体" w:hint="eastAsia"/>
                  <w:color w:val="333333"/>
                  <w:kern w:val="0"/>
                  <w:sz w:val="28"/>
                  <w:szCs w:val="28"/>
                </w:rPr>
                <w:t>    当加密位LB1被编程时，在复位期间，以端的逻辑电平被采样并锁存．如果单片机卜电后一直没有复位，则锁存起的初始值是一个随机数，且这个随机数会一直保存到真正复位为止。为使单片机能正常工作，被锁存的EA电平值必须与该</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当前的逻辑电平一致。此外，加密位只有翻由过整片擦除的方法清除。</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69" w:author="Unknown"/>
                <w:rFonts w:ascii="宋体" w:eastAsia="宋体" w:hAnsi="宋体" w:cs="宋体" w:hint="eastAsia"/>
                <w:color w:val="333333"/>
                <w:kern w:val="0"/>
                <w:sz w:val="28"/>
                <w:szCs w:val="28"/>
              </w:rPr>
            </w:pPr>
            <w:ins w:id="170" w:author="Unknown">
              <w:r w:rsidRPr="00123EA3">
                <w:rPr>
                  <w:rFonts w:ascii="宋体" w:eastAsia="宋体" w:hAnsi="宋体" w:cs="宋体" w:hint="eastAsia"/>
                  <w:color w:val="333333"/>
                  <w:kern w:val="0"/>
                  <w:sz w:val="28"/>
                  <w:szCs w:val="28"/>
                </w:rPr>
                <w:lastRenderedPageBreak/>
                <w:t>FLASH存储器的编程：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AT89C52单片机内部有8k字节的FlASH PEROM，这个FLASH存储阵列出厂时己处于擦除状态（即所有存储单元的内容均为FFH) ，用户随时可对其进行编程．编程接口可接收高电压（+12V）或低电压（VCC）的允许编程信号。低电帐编程模式适合于用户在线编程系统，而高电汗编程模式可与通用EPROM编程器兼容。</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AT89C52单片机中，有些属于低电帐编程方式，而有些则是高电片编程方式，用户可从芯片上的型号和读取芯片内的签名字节获得该信息，见表8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71" w:author="Unknown"/>
                <w:rFonts w:ascii="宋体" w:eastAsia="宋体" w:hAnsi="宋体" w:cs="宋体" w:hint="eastAsia"/>
                <w:color w:val="333333"/>
                <w:kern w:val="0"/>
                <w:sz w:val="28"/>
                <w:szCs w:val="28"/>
              </w:rPr>
            </w:pPr>
            <w:ins w:id="172" w:author="Unknown">
              <w:r w:rsidRPr="00123EA3">
                <w:rPr>
                  <w:rFonts w:ascii="宋体" w:eastAsia="宋体" w:hAnsi="宋体" w:cs="宋体" w:hint="eastAsia"/>
                  <w:color w:val="333333"/>
                  <w:kern w:val="0"/>
                  <w:sz w:val="28"/>
                  <w:szCs w:val="28"/>
                </w:rPr>
                <w:t>表8 顶面标记及签名字节</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498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47"/>
              <w:gridCol w:w="1952"/>
              <w:gridCol w:w="1981"/>
            </w:tblGrid>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VPP=12V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VPP=5V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顶面标记</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XXXX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YYWW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AT89CS2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XXXX-5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YYWW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签名字节</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(O30H</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=1EH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 xml:space="preserve">(031H) =52H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(O32H</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=FFH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(O30H</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=1EH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(O31H</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=52H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br/>
                    <w:t>(O32H</w:t>
                  </w:r>
                  <w:r w:rsidRPr="00123EA3">
                    <w:rPr>
                      <w:rFonts w:ascii="Verdana" w:eastAsia="宋体" w:hAnsi="Verdana" w:cs="宋体"/>
                      <w:color w:val="333333"/>
                      <w:kern w:val="0"/>
                      <w:sz w:val="28"/>
                      <w:szCs w:val="28"/>
                    </w:rPr>
                    <w:t>）</w:t>
                  </w:r>
                  <w:r w:rsidRPr="00123EA3">
                    <w:rPr>
                      <w:rFonts w:ascii="Verdana" w:eastAsia="宋体" w:hAnsi="Verdana" w:cs="宋体"/>
                      <w:color w:val="333333"/>
                      <w:kern w:val="0"/>
                      <w:sz w:val="28"/>
                      <w:szCs w:val="28"/>
                    </w:rPr>
                    <w:t xml:space="preserve">=O5H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173" w:author="Unknown"/>
                <w:rFonts w:ascii="宋体" w:eastAsia="宋体" w:hAnsi="宋体" w:cs="宋体" w:hint="eastAsia"/>
                <w:color w:val="333333"/>
                <w:kern w:val="0"/>
                <w:sz w:val="28"/>
                <w:szCs w:val="28"/>
              </w:rPr>
            </w:pPr>
            <w:ins w:id="174"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spacing w:after="240"/>
              <w:jc w:val="left"/>
              <w:rPr>
                <w:ins w:id="175" w:author="Unknown"/>
                <w:rFonts w:ascii="宋体" w:eastAsia="宋体" w:hAnsi="宋体" w:cs="宋体" w:hint="eastAsia"/>
                <w:color w:val="333333"/>
                <w:kern w:val="0"/>
                <w:sz w:val="28"/>
                <w:szCs w:val="28"/>
              </w:rPr>
            </w:pPr>
            <w:ins w:id="176" w:author="Unknown">
              <w:r w:rsidRPr="00123EA3">
                <w:rPr>
                  <w:rFonts w:ascii="宋体" w:eastAsia="宋体" w:hAnsi="宋体" w:cs="宋体" w:hint="eastAsia"/>
                  <w:color w:val="333333"/>
                  <w:kern w:val="0"/>
                  <w:sz w:val="28"/>
                  <w:szCs w:val="28"/>
                </w:rPr>
                <w:t> AT89C52的程序存储器阵列是采用字节写入方式编程的，每次写入</w:t>
              </w:r>
              <w:r w:rsidRPr="00123EA3">
                <w:rPr>
                  <w:rFonts w:ascii="宋体" w:eastAsia="宋体" w:hAnsi="宋体" w:cs="宋体" w:hint="eastAsia"/>
                  <w:color w:val="333333"/>
                  <w:kern w:val="0"/>
                  <w:sz w:val="28"/>
                  <w:szCs w:val="28"/>
                </w:rPr>
                <w:lastRenderedPageBreak/>
                <w:t>一个字节，要对整个芯片内的PEROM程序存储器写入一个非空字节，必须使用片擦除的方式将整个存储器的内容清除．</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编程方法：</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编程前，须按表9和图11所示设置好地址、数据及控制信号，AT89C52编程方法如下：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1 ．在地址线上加上要编程单元的地址信号。</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2 ．在数据线上加上要写入的数据字节。</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3 ．激活相应的控制信号。</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4 ．在高电什编程方式时，将EA/Vpp 端加上十12V 编程电压。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5 ．每对FLASH存储阵列写入一个字节或每写入一个程序加密位，加上一个ALE/PROG编程脉冲。每个字竹写入周期是自身定时的，通常约为1.5ms.重复1-5步骤．改变编程单元的地址和写入的数据，直到全部文件编程结束．</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（030H）= 1EH 声明产品由ATMEL公司出品．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（031H）= 52H 声明为AT89C52单片机。</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（032H）= FFH 声明为12V编程电乐。</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（032H）= 05H 声明为5V 编程电压。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 </w:t>
              </w:r>
            </w:ins>
            <w:r w:rsidRPr="00E16037">
              <w:rPr>
                <w:rFonts w:ascii="宋体" w:eastAsia="宋体" w:hAnsi="宋体" w:cs="宋体"/>
                <w:noProof/>
                <w:color w:val="07519A"/>
                <w:kern w:val="0"/>
                <w:sz w:val="28"/>
                <w:szCs w:val="28"/>
              </w:rPr>
              <w:lastRenderedPageBreak/>
              <w:drawing>
                <wp:inline distT="0" distB="0" distL="0" distR="0">
                  <wp:extent cx="6000750" cy="3457575"/>
                  <wp:effectExtent l="19050" t="0" r="0" b="0"/>
                  <wp:docPr id="24" name="图片 24" descr="http://www.838dz.com/d/file/IC/IC/2009-03-15/7906b0ea14675b4b347a18fb322d5721.gif">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838dz.com/d/file/IC/IC/2009-03-15/7906b0ea14675b4b347a18fb322d5721.gif">
                            <a:hlinkClick r:id="rId38" tgtFrame="_blank"/>
                          </pic:cNvPr>
                          <pic:cNvPicPr>
                            <a:picLocks noChangeAspect="1" noChangeArrowheads="1"/>
                          </pic:cNvPicPr>
                        </pic:nvPicPr>
                        <pic:blipFill>
                          <a:blip r:embed="rId39"/>
                          <a:srcRect/>
                          <a:stretch>
                            <a:fillRect/>
                          </a:stretch>
                        </pic:blipFill>
                        <pic:spPr bwMode="auto">
                          <a:xfrm>
                            <a:off x="0" y="0"/>
                            <a:ext cx="6000750" cy="3457575"/>
                          </a:xfrm>
                          <a:prstGeom prst="rect">
                            <a:avLst/>
                          </a:prstGeom>
                          <a:noFill/>
                          <a:ln w="9525">
                            <a:noFill/>
                            <a:miter lim="800000"/>
                            <a:headEnd/>
                            <a:tailEnd/>
                          </a:ln>
                        </pic:spPr>
                      </pic:pic>
                    </a:graphicData>
                  </a:graphic>
                </wp:inline>
              </w:drawing>
            </w:r>
            <w:ins w:id="17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78" w:author="Unknown"/>
                <w:rFonts w:ascii="宋体" w:eastAsia="宋体" w:hAnsi="宋体" w:cs="宋体" w:hint="eastAsia"/>
                <w:color w:val="333333"/>
                <w:kern w:val="0"/>
                <w:sz w:val="28"/>
                <w:szCs w:val="28"/>
              </w:rPr>
            </w:pPr>
            <w:ins w:id="179" w:author="Unknown">
              <w:r w:rsidRPr="00E16037">
                <w:rPr>
                  <w:rFonts w:ascii="宋体" w:eastAsia="宋体" w:hAnsi="宋体" w:cs="宋体" w:hint="eastAsia"/>
                  <w:b/>
                  <w:bCs/>
                  <w:color w:val="333333"/>
                  <w:kern w:val="0"/>
                  <w:sz w:val="28"/>
                  <w:szCs w:val="28"/>
                </w:rPr>
                <w:t>数据查询：</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AT89C52单片机用Dato Palling 表示一个写周期结束为特征，在一个写周期中，如需读取最后写入的一个字节，则读出的数据的最高位（P0. 7）是原来写入字书最高位的反码。写周期完成后，所输出的数据是有效的数据，即可进入下一个字节的写周期．写周期开始后，Data Pallmg 可能随时有效。</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Ready/Busy:字节编程的进度可通过“RDY/BsY输出信号监测，编程期间，ALE变为高电平“H”后，P3.4 (RDY/BSY) 端电平被拉低．表示正在编程状态吸忙状态）。编程完成后，P3.4 变为高电平表示准备就绪状态。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程序校脸：如果加密位LB1 、LB2 没有进行编程，则代码数据可通过地址和数据线读回原编写的数据，采用如图12的电路。加密位不可直接校验，加密位的校验可通过对存储器的校验和写入状态来验</w:t>
              </w:r>
              <w:r w:rsidRPr="00123EA3">
                <w:rPr>
                  <w:rFonts w:ascii="宋体" w:eastAsia="宋体" w:hAnsi="宋体" w:cs="宋体" w:hint="eastAsia"/>
                  <w:color w:val="333333"/>
                  <w:kern w:val="0"/>
                  <w:sz w:val="28"/>
                  <w:szCs w:val="28"/>
                </w:rPr>
                <w:lastRenderedPageBreak/>
                <w:t>证。</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芯片擦除：利用控制信号的正确组合（表6）并保持ALE/PROG</w:t>
              </w:r>
              <w:r w:rsidRPr="00123EA3">
                <w:rPr>
                  <w:rFonts w:ascii="宋体" w:eastAsia="宋体" w:hAnsi="宋体" w:cs="宋体"/>
                  <w:color w:val="333333"/>
                  <w:kern w:val="0"/>
                  <w:sz w:val="28"/>
                  <w:szCs w:val="28"/>
                </w:rPr>
                <w:fldChar w:fldCharType="begin"/>
              </w:r>
              <w:r w:rsidRPr="00123EA3">
                <w:rPr>
                  <w:rFonts w:ascii="宋体" w:eastAsia="宋体" w:hAnsi="宋体" w:cs="宋体"/>
                  <w:color w:val="333333"/>
                  <w:kern w:val="0"/>
                  <w:sz w:val="28"/>
                  <w:szCs w:val="28"/>
                </w:rPr>
                <w:instrText xml:space="preserve"> HYPERLINK "http://www.838dz.com" \t "_blank" </w:instrText>
              </w:r>
              <w:r w:rsidRPr="00123EA3">
                <w:rPr>
                  <w:rFonts w:ascii="宋体" w:eastAsia="宋体" w:hAnsi="宋体" w:cs="宋体"/>
                  <w:color w:val="333333"/>
                  <w:kern w:val="0"/>
                  <w:sz w:val="28"/>
                  <w:szCs w:val="28"/>
                </w:rPr>
                <w:fldChar w:fldCharType="separate"/>
              </w:r>
              <w:r w:rsidRPr="00E16037">
                <w:rPr>
                  <w:rFonts w:ascii="宋体" w:eastAsia="宋体" w:hAnsi="宋体" w:cs="宋体" w:hint="eastAsia"/>
                  <w:color w:val="07519A"/>
                  <w:kern w:val="0"/>
                  <w:sz w:val="28"/>
                  <w:szCs w:val="28"/>
                </w:rPr>
                <w:t>引脚</w:t>
              </w:r>
              <w:r w:rsidRPr="00123EA3">
                <w:rPr>
                  <w:rFonts w:ascii="宋体" w:eastAsia="宋体" w:hAnsi="宋体" w:cs="宋体"/>
                  <w:color w:val="333333"/>
                  <w:kern w:val="0"/>
                  <w:sz w:val="28"/>
                  <w:szCs w:val="28"/>
                </w:rPr>
                <w:fldChar w:fldCharType="end"/>
              </w:r>
              <w:r w:rsidRPr="00123EA3">
                <w:rPr>
                  <w:rFonts w:ascii="宋体" w:eastAsia="宋体" w:hAnsi="宋体" w:cs="宋体" w:hint="eastAsia"/>
                  <w:color w:val="333333"/>
                  <w:kern w:val="0"/>
                  <w:sz w:val="28"/>
                  <w:szCs w:val="28"/>
                </w:rPr>
                <w:t>10ms的低电平脉冲宽度即可将PEROM 阵列(4k字节）和三个加密位整片擦除，代码阵列在片擦除操作中将任何非空单元写入“1"，这步骤需再编程之前进行。</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br/>
                <w:t>读片内签名字节：AT89C52单片机内有3个签名字节，地址为030H 、03lH 和032H 。用于声明该器件的厂商、型号和编程电帐。读AT89C52签名字节需将P3.6 和P3.7置逻辑低电平，读签名字竹的过程和单元030H、031H及032H 的正常校验相仿，只返回值意义如下：</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spacing w:after="240"/>
              <w:jc w:val="left"/>
              <w:rPr>
                <w:ins w:id="180" w:author="Unknown"/>
                <w:rFonts w:ascii="宋体" w:eastAsia="宋体" w:hAnsi="宋体" w:cs="宋体" w:hint="eastAsia"/>
                <w:color w:val="333333"/>
                <w:kern w:val="0"/>
                <w:sz w:val="28"/>
                <w:szCs w:val="28"/>
              </w:rPr>
            </w:pPr>
            <w:ins w:id="181" w:author="Unknown">
              <w:r w:rsidRPr="00123EA3">
                <w:rPr>
                  <w:rFonts w:ascii="宋体" w:eastAsia="宋体" w:hAnsi="宋体" w:cs="宋体" w:hint="eastAsia"/>
                  <w:color w:val="333333"/>
                  <w:kern w:val="0"/>
                  <w:sz w:val="28"/>
                  <w:szCs w:val="28"/>
                </w:rP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82"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895975" cy="3524250"/>
                  <wp:effectExtent l="19050" t="0" r="9525" b="0"/>
                  <wp:docPr id="25" name="图片 25" descr="http://www.838dz.com/d/file/IC/IC/2009-03-15/f83e62bc0c2df465d4a02492a14a6221.gif">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838dz.com/d/file/IC/IC/2009-03-15/f83e62bc0c2df465d4a02492a14a6221.gif">
                            <a:hlinkClick r:id="rId40" tgtFrame="_blank"/>
                          </pic:cNvPr>
                          <pic:cNvPicPr>
                            <a:picLocks noChangeAspect="1" noChangeArrowheads="1"/>
                          </pic:cNvPicPr>
                        </pic:nvPicPr>
                        <pic:blipFill>
                          <a:blip r:embed="rId41"/>
                          <a:srcRect/>
                          <a:stretch>
                            <a:fillRect/>
                          </a:stretch>
                        </pic:blipFill>
                        <pic:spPr bwMode="auto">
                          <a:xfrm>
                            <a:off x="0" y="0"/>
                            <a:ext cx="5895975" cy="3524250"/>
                          </a:xfrm>
                          <a:prstGeom prst="rect">
                            <a:avLst/>
                          </a:prstGeom>
                          <a:noFill/>
                          <a:ln w="9525">
                            <a:noFill/>
                            <a:miter lim="800000"/>
                            <a:headEnd/>
                            <a:tailEnd/>
                          </a:ln>
                        </pic:spPr>
                      </pic:pic>
                    </a:graphicData>
                  </a:graphic>
                </wp:inline>
              </w:drawing>
            </w:r>
            <w:ins w:id="183"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84" w:author="Unknown"/>
                <w:rFonts w:ascii="宋体" w:eastAsia="宋体" w:hAnsi="宋体" w:cs="宋体" w:hint="eastAsia"/>
                <w:color w:val="333333"/>
                <w:kern w:val="0"/>
                <w:sz w:val="28"/>
                <w:szCs w:val="28"/>
              </w:rPr>
            </w:pPr>
            <w:ins w:id="185" w:author="Unknown">
              <w:r w:rsidRPr="00123EA3">
                <w:rPr>
                  <w:rFonts w:ascii="宋体" w:eastAsia="宋体" w:hAnsi="宋体" w:cs="宋体" w:hint="eastAsia"/>
                  <w:color w:val="333333"/>
                  <w:kern w:val="0"/>
                  <w:sz w:val="28"/>
                  <w:szCs w:val="28"/>
                </w:rPr>
                <w:t>编程和效验特性：</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86" w:author="Unknown"/>
                <w:rFonts w:ascii="宋体" w:eastAsia="宋体" w:hAnsi="宋体" w:cs="宋体" w:hint="eastAsia"/>
                <w:color w:val="333333"/>
                <w:kern w:val="0"/>
                <w:sz w:val="28"/>
                <w:szCs w:val="28"/>
              </w:rPr>
            </w:pPr>
            <w:ins w:id="187" w:author="Unknown">
              <w:r w:rsidRPr="00123EA3">
                <w:rPr>
                  <w:rFonts w:ascii="宋体" w:eastAsia="宋体" w:hAnsi="宋体" w:cs="宋体" w:hint="eastAsia"/>
                  <w:color w:val="333333"/>
                  <w:kern w:val="0"/>
                  <w:sz w:val="28"/>
                  <w:szCs w:val="28"/>
                </w:rPr>
                <w:t>T</w:t>
              </w:r>
              <w:r w:rsidRPr="00123EA3">
                <w:rPr>
                  <w:rFonts w:ascii="宋体" w:eastAsia="宋体" w:hAnsi="宋体" w:cs="宋体" w:hint="eastAsia"/>
                  <w:color w:val="333333"/>
                  <w:kern w:val="0"/>
                  <w:sz w:val="28"/>
                  <w:szCs w:val="28"/>
                  <w:vertAlign w:val="subscript"/>
                </w:rPr>
                <w:t xml:space="preserve">A </w:t>
              </w:r>
              <w:r w:rsidRPr="00123EA3">
                <w:rPr>
                  <w:rFonts w:ascii="宋体" w:eastAsia="宋体" w:hAnsi="宋体" w:cs="宋体" w:hint="eastAsia"/>
                  <w:color w:val="333333"/>
                  <w:kern w:val="0"/>
                  <w:sz w:val="28"/>
                  <w:szCs w:val="28"/>
                </w:rPr>
                <w:t>=0℃-70℃，Vcc=5.0±10%</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trPr>
                <w:tblCellSpacing w:w="7" w:type="dxa"/>
                <w:jc w:val="center"/>
                <w:hidden/>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vanish/>
                      <w:color w:val="333333"/>
                      <w:kern w:val="0"/>
                      <w:sz w:val="28"/>
                      <w:szCs w:val="28"/>
                    </w:rPr>
                    <w:lastRenderedPageBreak/>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仅用与</w:t>
                  </w:r>
                  <w:r w:rsidRPr="00123EA3">
                    <w:rPr>
                      <w:rFonts w:ascii="Verdana" w:eastAsia="宋体" w:hAnsi="Verdana" w:cs="宋体"/>
                      <w:color w:val="333333"/>
                      <w:kern w:val="0"/>
                      <w:sz w:val="28"/>
                      <w:szCs w:val="28"/>
                    </w:rPr>
                    <w:t>12V</w:t>
                  </w:r>
                  <w:r w:rsidRPr="00123EA3">
                    <w:rPr>
                      <w:rFonts w:ascii="Verdana" w:eastAsia="宋体" w:hAnsi="Verdana" w:cs="宋体"/>
                      <w:color w:val="333333"/>
                      <w:kern w:val="0"/>
                      <w:sz w:val="28"/>
                      <w:szCs w:val="28"/>
                    </w:rPr>
                    <w:t>编程模式</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00"/>
                    <w:gridCol w:w="3533"/>
                    <w:gridCol w:w="1190"/>
                    <w:gridCol w:w="1190"/>
                    <w:gridCol w:w="759"/>
                  </w:tblGrid>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符号</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参数</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最小值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最大值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单位</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VPP (1)</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编程电压</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11.5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12.5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lPP (1)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编程电流</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mA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时钟频率</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24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MHZ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TAVGL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建立地址到</w:t>
                        </w: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TGHAX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变低后地址保持时间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TDVGL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建立数据到</w:t>
                        </w: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TGHDX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变低后数据保持时间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TEHSH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ENABLE</w:t>
                        </w:r>
                        <w:r w:rsidRPr="00123EA3">
                          <w:rPr>
                            <w:rFonts w:ascii="Verdana" w:eastAsia="宋体" w:hAnsi="Verdana" w:cs="宋体"/>
                            <w:color w:val="333333"/>
                            <w:kern w:val="0"/>
                            <w:sz w:val="28"/>
                            <w:szCs w:val="28"/>
                          </w:rPr>
                          <w:t>变高到</w:t>
                        </w:r>
                        <w:r w:rsidRPr="00123EA3">
                          <w:rPr>
                            <w:rFonts w:ascii="Verdana" w:eastAsia="宋体" w:hAnsi="Verdana" w:cs="宋体"/>
                            <w:color w:val="333333"/>
                            <w:kern w:val="0"/>
                            <w:sz w:val="28"/>
                            <w:szCs w:val="28"/>
                          </w:rPr>
                          <w:t>VPP</w:t>
                        </w:r>
                        <w:r w:rsidRPr="00123EA3">
                          <w:rPr>
                            <w:rFonts w:ascii="Verdana" w:eastAsia="宋体" w:hAnsi="Verdana" w:cs="宋体"/>
                            <w:color w:val="333333"/>
                            <w:kern w:val="0"/>
                            <w:sz w:val="28"/>
                            <w:szCs w:val="28"/>
                          </w:rPr>
                          <w:t>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TSHGL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加</w:t>
                        </w:r>
                        <w:r w:rsidRPr="00123EA3">
                          <w:rPr>
                            <w:rFonts w:ascii="Verdana" w:eastAsia="宋体" w:hAnsi="Verdana" w:cs="宋体"/>
                            <w:color w:val="333333"/>
                            <w:kern w:val="0"/>
                            <w:sz w:val="28"/>
                            <w:szCs w:val="28"/>
                          </w:rPr>
                          <w:t>VPP</w:t>
                        </w:r>
                        <w:r w:rsidRPr="00123EA3">
                          <w:rPr>
                            <w:rFonts w:ascii="Verdana" w:eastAsia="宋体" w:hAnsi="Verdana" w:cs="宋体"/>
                            <w:color w:val="333333"/>
                            <w:kern w:val="0"/>
                            <w:sz w:val="28"/>
                            <w:szCs w:val="28"/>
                          </w:rPr>
                          <w:t>到</w:t>
                        </w: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μS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TGHSL(1)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后保持</w:t>
                        </w:r>
                        <w:r w:rsidRPr="00123EA3">
                          <w:rPr>
                            <w:rFonts w:ascii="Verdana" w:eastAsia="宋体" w:hAnsi="Verdana" w:cs="宋体"/>
                            <w:color w:val="333333"/>
                            <w:kern w:val="0"/>
                            <w:sz w:val="28"/>
                            <w:szCs w:val="28"/>
                          </w:rPr>
                          <w:t>VPP</w:t>
                        </w:r>
                        <w:r w:rsidRPr="00123EA3">
                          <w:rPr>
                            <w:rFonts w:ascii="Verdana" w:eastAsia="宋体" w:hAnsi="Verdana" w:cs="宋体"/>
                            <w:color w:val="333333"/>
                            <w:kern w:val="0"/>
                            <w:sz w:val="28"/>
                            <w:szCs w:val="28"/>
                          </w:rPr>
                          <w:t>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μS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TGLGH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宽度</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μS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TAVQV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地址到数据有效时间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TELQV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ENABLE</w:t>
                        </w:r>
                        <w:r w:rsidRPr="00123EA3">
                          <w:rPr>
                            <w:rFonts w:ascii="Verdana" w:eastAsia="宋体" w:hAnsi="Verdana" w:cs="宋体"/>
                            <w:color w:val="333333"/>
                            <w:kern w:val="0"/>
                            <w:sz w:val="28"/>
                            <w:szCs w:val="28"/>
                          </w:rPr>
                          <w:t>低到数据有效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TEHQZ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ENABLE</w:t>
                        </w:r>
                        <w:r w:rsidRPr="00123EA3">
                          <w:rPr>
                            <w:rFonts w:ascii="Verdana" w:eastAsia="宋体" w:hAnsi="Verdana" w:cs="宋体"/>
                            <w:color w:val="333333"/>
                            <w:kern w:val="0"/>
                            <w:sz w:val="28"/>
                            <w:szCs w:val="28"/>
                          </w:rPr>
                          <w:t>后数据浮空</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TGHBL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PROG</w:t>
                        </w:r>
                        <w:r w:rsidRPr="00123EA3">
                          <w:rPr>
                            <w:rFonts w:ascii="Verdana" w:eastAsia="宋体" w:hAnsi="Verdana" w:cs="宋体"/>
                            <w:color w:val="333333"/>
                            <w:kern w:val="0"/>
                            <w:sz w:val="28"/>
                            <w:szCs w:val="28"/>
                          </w:rPr>
                          <w:t>变高到</w:t>
                        </w:r>
                        <w:r w:rsidRPr="00123EA3">
                          <w:rPr>
                            <w:rFonts w:ascii="Verdana" w:eastAsia="宋体" w:hAnsi="Verdana" w:cs="宋体"/>
                            <w:color w:val="333333"/>
                            <w:kern w:val="0"/>
                            <w:sz w:val="28"/>
                            <w:szCs w:val="28"/>
                          </w:rPr>
                          <w:t>BUSY</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μs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TWC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字节写入周期</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ms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r w:rsidRPr="00123EA3">
                    <w:rPr>
                      <w:rFonts w:ascii="Verdana" w:eastAsia="宋体" w:hAnsi="Verdana" w:cs="宋体"/>
                      <w:color w:val="333333"/>
                      <w:kern w:val="0"/>
                      <w:sz w:val="28"/>
                      <w:szCs w:val="28"/>
                    </w:rPr>
                    <w:t xml:space="preserve"> </w:t>
                  </w:r>
                </w:p>
              </w:tc>
            </w:tr>
          </w:tbl>
          <w:p w:rsidR="00123EA3" w:rsidRPr="00123EA3" w:rsidRDefault="00123EA3" w:rsidP="00123EA3">
            <w:pPr>
              <w:widowControl/>
              <w:jc w:val="left"/>
              <w:rPr>
                <w:ins w:id="188" w:author="Unknown"/>
                <w:rFonts w:ascii="宋体" w:eastAsia="宋体" w:hAnsi="宋体" w:cs="宋体" w:hint="eastAsia"/>
                <w:color w:val="333333"/>
                <w:kern w:val="0"/>
                <w:sz w:val="28"/>
                <w:szCs w:val="28"/>
              </w:rPr>
            </w:pPr>
            <w:ins w:id="189" w:author="Unknown">
              <w:r w:rsidRPr="00123EA3">
                <w:rPr>
                  <w:rFonts w:ascii="宋体" w:eastAsia="宋体" w:hAnsi="宋体" w:cs="宋体" w:hint="eastAsia"/>
                  <w:vanish/>
                  <w:color w:val="333333"/>
                  <w:kern w:val="0"/>
                  <w:sz w:val="28"/>
                  <w:szCs w:val="28"/>
                </w:rPr>
                <w:lastRenderedPageBreak/>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190"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619750" cy="3248025"/>
                  <wp:effectExtent l="19050" t="0" r="0" b="0"/>
                  <wp:docPr id="26" name="图片 26" descr="http://www.838dz.com/d/file/IC/IC/2009-03-15/38555fa5b2d970d77d607edfce9f51a4.gif">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838dz.com/d/file/IC/IC/2009-03-15/38555fa5b2d970d77d607edfce9f51a4.gif">
                            <a:hlinkClick r:id="rId42" tgtFrame="_blank"/>
                          </pic:cNvPr>
                          <pic:cNvPicPr>
                            <a:picLocks noChangeAspect="1" noChangeArrowheads="1"/>
                          </pic:cNvPicPr>
                        </pic:nvPicPr>
                        <pic:blipFill>
                          <a:blip r:embed="rId43"/>
                          <a:srcRect/>
                          <a:stretch>
                            <a:fillRect/>
                          </a:stretch>
                        </pic:blipFill>
                        <pic:spPr bwMode="auto">
                          <a:xfrm>
                            <a:off x="0" y="0"/>
                            <a:ext cx="5619750" cy="3248025"/>
                          </a:xfrm>
                          <a:prstGeom prst="rect">
                            <a:avLst/>
                          </a:prstGeom>
                          <a:noFill/>
                          <a:ln w="9525">
                            <a:noFill/>
                            <a:miter lim="800000"/>
                            <a:headEnd/>
                            <a:tailEnd/>
                          </a:ln>
                        </pic:spPr>
                      </pic:pic>
                    </a:graphicData>
                  </a:graphic>
                </wp:inline>
              </w:drawing>
            </w:r>
            <w:ins w:id="191"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92"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5676900" cy="3333750"/>
                  <wp:effectExtent l="19050" t="0" r="0" b="0"/>
                  <wp:docPr id="27" name="图片 27" descr="http://www.838dz.com/d/file/IC/IC/2009-03-15/9fb171800132d0cda098ad747f6bffdb.gif">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838dz.com/d/file/IC/IC/2009-03-15/9fb171800132d0cda098ad747f6bffdb.gif">
                            <a:hlinkClick r:id="rId44" tgtFrame="_blank"/>
                          </pic:cNvPr>
                          <pic:cNvPicPr>
                            <a:picLocks noChangeAspect="1" noChangeArrowheads="1"/>
                          </pic:cNvPicPr>
                        </pic:nvPicPr>
                        <pic:blipFill>
                          <a:blip r:embed="rId45"/>
                          <a:srcRect/>
                          <a:stretch>
                            <a:fillRect/>
                          </a:stretch>
                        </pic:blipFill>
                        <pic:spPr bwMode="auto">
                          <a:xfrm>
                            <a:off x="0" y="0"/>
                            <a:ext cx="5676900" cy="3333750"/>
                          </a:xfrm>
                          <a:prstGeom prst="rect">
                            <a:avLst/>
                          </a:prstGeom>
                          <a:noFill/>
                          <a:ln w="9525">
                            <a:noFill/>
                            <a:miter lim="800000"/>
                            <a:headEnd/>
                            <a:tailEnd/>
                          </a:ln>
                        </pic:spPr>
                      </pic:pic>
                    </a:graphicData>
                  </a:graphic>
                </wp:inline>
              </w:drawing>
            </w:r>
            <w:ins w:id="193"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94"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lastRenderedPageBreak/>
              <w:drawing>
                <wp:inline distT="0" distB="0" distL="0" distR="0">
                  <wp:extent cx="5400675" cy="5772150"/>
                  <wp:effectExtent l="19050" t="0" r="9525" b="0"/>
                  <wp:docPr id="28" name="图片 28" descr="http://www.838dz.com/d/file/IC/IC/2009-03-15/08f9c8fd477eeda7bd270bb278b6cb79.gif">
                    <a:hlinkClick xmlns:a="http://schemas.openxmlformats.org/drawingml/2006/main" r:id="rId4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838dz.com/d/file/IC/IC/2009-03-15/08f9c8fd477eeda7bd270bb278b6cb79.gif">
                            <a:hlinkClick r:id="rId46" tgtFrame="_blank"/>
                          </pic:cNvPr>
                          <pic:cNvPicPr>
                            <a:picLocks noChangeAspect="1" noChangeArrowheads="1"/>
                          </pic:cNvPicPr>
                        </pic:nvPicPr>
                        <pic:blipFill>
                          <a:blip r:embed="rId47"/>
                          <a:srcRect/>
                          <a:stretch>
                            <a:fillRect/>
                          </a:stretch>
                        </pic:blipFill>
                        <pic:spPr bwMode="auto">
                          <a:xfrm>
                            <a:off x="0" y="0"/>
                            <a:ext cx="5400675" cy="5772150"/>
                          </a:xfrm>
                          <a:prstGeom prst="rect">
                            <a:avLst/>
                          </a:prstGeom>
                          <a:noFill/>
                          <a:ln w="9525">
                            <a:noFill/>
                            <a:miter lim="800000"/>
                            <a:headEnd/>
                            <a:tailEnd/>
                          </a:ln>
                        </pic:spPr>
                      </pic:pic>
                    </a:graphicData>
                  </a:graphic>
                </wp:inline>
              </w:drawing>
            </w:r>
            <w:ins w:id="195"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196"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lastRenderedPageBreak/>
              <w:drawing>
                <wp:inline distT="0" distB="0" distL="0" distR="0">
                  <wp:extent cx="5791200" cy="5162550"/>
                  <wp:effectExtent l="19050" t="0" r="0" b="0"/>
                  <wp:docPr id="29" name="图片 29" descr="http://www.838dz.com/d/file/IC/IC/2009-03-15/880e4b1f7b880436e67744e252625af9.gif">
                    <a:hlinkClick xmlns:a="http://schemas.openxmlformats.org/drawingml/2006/main" r:id="rId4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838dz.com/d/file/IC/IC/2009-03-15/880e4b1f7b880436e67744e252625af9.gif">
                            <a:hlinkClick r:id="rId48" tgtFrame="_blank"/>
                          </pic:cNvPr>
                          <pic:cNvPicPr>
                            <a:picLocks noChangeAspect="1" noChangeArrowheads="1"/>
                          </pic:cNvPicPr>
                        </pic:nvPicPr>
                        <pic:blipFill>
                          <a:blip r:embed="rId49"/>
                          <a:srcRect/>
                          <a:stretch>
                            <a:fillRect/>
                          </a:stretch>
                        </pic:blipFill>
                        <pic:spPr bwMode="auto">
                          <a:xfrm>
                            <a:off x="0" y="0"/>
                            <a:ext cx="5791200" cy="5162550"/>
                          </a:xfrm>
                          <a:prstGeom prst="rect">
                            <a:avLst/>
                          </a:prstGeom>
                          <a:noFill/>
                          <a:ln w="9525">
                            <a:noFill/>
                            <a:miter lim="800000"/>
                            <a:headEnd/>
                            <a:tailEnd/>
                          </a:ln>
                        </pic:spPr>
                      </pic:pic>
                    </a:graphicData>
                  </a:graphic>
                </wp:inline>
              </w:drawing>
            </w:r>
            <w:ins w:id="197"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798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4"/>
              <w:gridCol w:w="2926"/>
              <w:gridCol w:w="1238"/>
              <w:gridCol w:w="1238"/>
              <w:gridCol w:w="1254"/>
            </w:tblGrid>
            <w:tr w:rsidR="00123EA3" w:rsidRPr="00123EA3">
              <w:trPr>
                <w:trHeight w:val="450"/>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Symbol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Parameter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Min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Max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Units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Oscillator Frequency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24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MHz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Clock Period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41.6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tCHCX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High Time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Low Time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Rise Time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1260"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tCHCL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8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Fall Time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0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2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198" w:author="Unknown"/>
                <w:rFonts w:ascii="宋体" w:eastAsia="宋体" w:hAnsi="宋体" w:cs="宋体" w:hint="eastAsia"/>
                <w:color w:val="333333"/>
                <w:kern w:val="0"/>
                <w:sz w:val="28"/>
                <w:szCs w:val="28"/>
              </w:rPr>
            </w:pPr>
            <w:ins w:id="199"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200" w:author="Unknown"/>
                <w:rFonts w:ascii="宋体" w:eastAsia="宋体" w:hAnsi="宋体" w:cs="宋体" w:hint="eastAsia"/>
                <w:color w:val="333333"/>
                <w:kern w:val="0"/>
                <w:sz w:val="28"/>
                <w:szCs w:val="28"/>
              </w:rPr>
            </w:pPr>
            <w:ins w:id="201" w:author="Unknown">
              <w:r w:rsidRPr="00123EA3">
                <w:rPr>
                  <w:rFonts w:ascii="宋体" w:eastAsia="宋体" w:hAnsi="宋体" w:cs="宋体" w:hint="eastAsia"/>
                  <w:color w:val="333333"/>
                  <w:kern w:val="0"/>
                  <w:sz w:val="28"/>
                  <w:szCs w:val="28"/>
                </w:rP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202" w:author="Unknown"/>
                <w:rFonts w:ascii="宋体" w:eastAsia="宋体" w:hAnsi="宋体" w:cs="宋体" w:hint="eastAsia"/>
                <w:color w:val="333333"/>
                <w:kern w:val="0"/>
                <w:sz w:val="28"/>
                <w:szCs w:val="28"/>
              </w:rPr>
            </w:pPr>
            <w:r w:rsidRPr="00E16037">
              <w:rPr>
                <w:rFonts w:ascii="宋体" w:eastAsia="宋体" w:hAnsi="宋体" w:cs="宋体"/>
                <w:noProof/>
                <w:color w:val="07519A"/>
                <w:kern w:val="0"/>
                <w:sz w:val="28"/>
                <w:szCs w:val="28"/>
              </w:rPr>
              <w:drawing>
                <wp:inline distT="0" distB="0" distL="0" distR="0">
                  <wp:extent cx="6067425" cy="6534150"/>
                  <wp:effectExtent l="19050" t="0" r="9525" b="0"/>
                  <wp:docPr id="30" name="图片 30" descr="http://www.838dz.com/d/file/IC/IC/2009-03-15/d27a35a8a965a0d23ab541b636d11c4e.gif">
                    <a:hlinkClick xmlns:a="http://schemas.openxmlformats.org/drawingml/2006/main" r:id="rId5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838dz.com/d/file/IC/IC/2009-03-15/d27a35a8a965a0d23ab541b636d11c4e.gif">
                            <a:hlinkClick r:id="rId50" tgtFrame="_blank"/>
                          </pic:cNvPr>
                          <pic:cNvPicPr>
                            <a:picLocks noChangeAspect="1" noChangeArrowheads="1"/>
                          </pic:cNvPicPr>
                        </pic:nvPicPr>
                        <pic:blipFill>
                          <a:blip r:embed="rId51"/>
                          <a:srcRect/>
                          <a:stretch>
                            <a:fillRect/>
                          </a:stretch>
                        </pic:blipFill>
                        <pic:spPr bwMode="auto">
                          <a:xfrm>
                            <a:off x="0" y="0"/>
                            <a:ext cx="6067425" cy="6534150"/>
                          </a:xfrm>
                          <a:prstGeom prst="rect">
                            <a:avLst/>
                          </a:prstGeom>
                          <a:noFill/>
                          <a:ln w="9525">
                            <a:noFill/>
                            <a:miter lim="800000"/>
                            <a:headEnd/>
                            <a:tailEnd/>
                          </a:ln>
                        </pic:spPr>
                      </pic:pic>
                    </a:graphicData>
                  </a:graphic>
                </wp:inline>
              </w:drawing>
            </w:r>
            <w:ins w:id="203"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204" w:author="Unknown"/>
                <w:rFonts w:ascii="宋体" w:eastAsia="宋体" w:hAnsi="宋体" w:cs="宋体" w:hint="eastAsia"/>
                <w:color w:val="333333"/>
                <w:kern w:val="0"/>
                <w:sz w:val="28"/>
                <w:szCs w:val="28"/>
              </w:rPr>
            </w:pPr>
            <w:ins w:id="205" w:author="Unknown">
              <w:r w:rsidRPr="00123EA3">
                <w:rPr>
                  <w:rFonts w:ascii="宋体" w:eastAsia="宋体" w:hAnsi="宋体" w:cs="宋体" w:hint="eastAsia"/>
                  <w:color w:val="333333"/>
                  <w:kern w:val="0"/>
                  <w:sz w:val="28"/>
                  <w:szCs w:val="28"/>
                </w:rPr>
                <w:t>交流特性：</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p w:rsidR="00123EA3" w:rsidRPr="00123EA3" w:rsidRDefault="00123EA3" w:rsidP="00123EA3">
            <w:pPr>
              <w:widowControl/>
              <w:jc w:val="left"/>
              <w:rPr>
                <w:ins w:id="206" w:author="Unknown"/>
                <w:rFonts w:ascii="宋体" w:eastAsia="宋体" w:hAnsi="宋体" w:cs="宋体" w:hint="eastAsia"/>
                <w:color w:val="333333"/>
                <w:kern w:val="0"/>
                <w:sz w:val="28"/>
                <w:szCs w:val="28"/>
              </w:rPr>
            </w:pPr>
            <w:ins w:id="207" w:author="Unknown">
              <w:r w:rsidRPr="00123EA3">
                <w:rPr>
                  <w:rFonts w:ascii="宋体" w:eastAsia="宋体" w:hAnsi="宋体" w:cs="宋体" w:hint="eastAsia"/>
                  <w:color w:val="333333"/>
                  <w:kern w:val="0"/>
                  <w:sz w:val="28"/>
                  <w:szCs w:val="28"/>
                </w:rPr>
                <w:t>工作条件 P0口，ALE/PROG，PSEN的负载电容为100Pf， 其它输出</w:t>
              </w:r>
              <w:r w:rsidRPr="00123EA3">
                <w:rPr>
                  <w:rFonts w:ascii="宋体" w:eastAsia="宋体" w:hAnsi="宋体" w:cs="宋体" w:hint="eastAsia"/>
                  <w:color w:val="333333"/>
                  <w:kern w:val="0"/>
                  <w:sz w:val="28"/>
                  <w:szCs w:val="28"/>
                </w:rPr>
                <w:lastRenderedPageBreak/>
                <w:t>口负载电容为80Pf</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9750"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02"/>
              <w:gridCol w:w="3082"/>
              <w:gridCol w:w="704"/>
              <w:gridCol w:w="852"/>
              <w:gridCol w:w="1673"/>
              <w:gridCol w:w="1556"/>
              <w:gridCol w:w="681"/>
            </w:tblGrid>
            <w:tr w:rsidR="00123EA3" w:rsidRPr="00123EA3">
              <w:trPr>
                <w:tblCellSpacing w:w="0" w:type="dxa"/>
              </w:trPr>
              <w:tc>
                <w:tcPr>
                  <w:tcW w:w="1065" w:type="dxa"/>
                  <w:vMerge w:val="restar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符号</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395" w:type="dxa"/>
                  <w:vMerge w:val="restar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参数</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560" w:type="dxa"/>
                  <w:gridSpan w:val="2"/>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12MHz</w:t>
                  </w:r>
                  <w:r w:rsidRPr="00123EA3">
                    <w:rPr>
                      <w:rFonts w:ascii="Verdana" w:eastAsia="宋体" w:hAnsi="Verdana" w:cs="宋体"/>
                      <w:color w:val="333333"/>
                      <w:kern w:val="0"/>
                      <w:sz w:val="28"/>
                      <w:szCs w:val="28"/>
                    </w:rPr>
                    <w:t>时钟振荡器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475" w:type="dxa"/>
                  <w:gridSpan w:val="2"/>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6-24MHz</w:t>
                  </w:r>
                  <w:r w:rsidRPr="00123EA3">
                    <w:rPr>
                      <w:rFonts w:ascii="Verdana" w:eastAsia="宋体" w:hAnsi="Verdana" w:cs="宋体"/>
                      <w:color w:val="333333"/>
                      <w:kern w:val="0"/>
                      <w:sz w:val="28"/>
                      <w:szCs w:val="28"/>
                    </w:rPr>
                    <w:t>时钟振荡器</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vMerge w:val="restar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单位</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最小值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最大值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最小值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最大值</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1/TcLcL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时钟频率</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0</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24</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Mhz</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TLHLL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脉冲宽度</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127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2tcLcL -40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TAVLL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地址有效到</w:t>
                  </w: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-13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TLLAX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变低后地址保持时间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48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TLLIV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变低到指令输入有效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233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4tcLcL5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TLLPL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变低到</w:t>
                  </w: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-13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TPLPH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脉冲宽度</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3tcLcL -20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TPLIV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变低到指令输入有效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145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3tcLcL -45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tPxlx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建立后指令保持时间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O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tPxlz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建立后指令浮空时间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59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TPXAV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建立后到地址有效时间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75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-8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TAVIV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建立地址到指令输入有效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312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5tctcL -55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TPLAZ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PSEN</w:t>
                  </w:r>
                  <w:r w:rsidRPr="00123EA3">
                    <w:rPr>
                      <w:rFonts w:ascii="Verdana" w:eastAsia="宋体" w:hAnsi="Verdana" w:cs="宋体"/>
                      <w:color w:val="333333"/>
                      <w:kern w:val="0"/>
                      <w:sz w:val="28"/>
                      <w:szCs w:val="28"/>
                    </w:rPr>
                    <w:t>变低到地址浮空时间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TRLRH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脉冲宽度</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400</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6tcLcL-100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twLwH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脉冲宽度</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400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6tcLcL-100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TRLDV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变低到数据输入有效</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252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5tcLcL -90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TRHDX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建立后数据保持时间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TRHDZ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建立后数据浮空时间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97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2tcLcL -28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TLLDV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变低到数据输入有效时间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517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8tcLcL -150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TAVDV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地址建立到数据输入有效时间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585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9tcLcL -165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TLLWL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变低到</w:t>
                  </w: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ER</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300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3tcLcL -50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3tcLcL +60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TAVWL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地址建立到</w:t>
                  </w: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变低时间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4tcLcL -75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TQVWX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数据有效到</w:t>
                  </w: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转换时间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TQVWH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数据有效到</w:t>
                  </w: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变高时间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433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-120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TWHQX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建立后到数据保持时间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33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TRLAZ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变低到地址浮空时间</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nS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TWHLH</w:t>
                  </w:r>
                </w:p>
              </w:tc>
              <w:tc>
                <w:tcPr>
                  <w:tcW w:w="312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RD</w:t>
                  </w:r>
                  <w:r w:rsidRPr="00123EA3">
                    <w:rPr>
                      <w:rFonts w:ascii="Verdana" w:eastAsia="宋体" w:hAnsi="Verdana" w:cs="宋体"/>
                      <w:color w:val="333333"/>
                      <w:kern w:val="0"/>
                      <w:sz w:val="28"/>
                      <w:szCs w:val="28"/>
                    </w:rPr>
                    <w:t>或</w:t>
                  </w:r>
                  <w:r w:rsidRPr="00123EA3">
                    <w:rPr>
                      <w:rFonts w:ascii="Verdana" w:eastAsia="宋体" w:hAnsi="Verdana" w:cs="宋体"/>
                      <w:color w:val="333333"/>
                      <w:kern w:val="0"/>
                      <w:sz w:val="28"/>
                      <w:szCs w:val="28"/>
                    </w:rPr>
                    <w:t>WR</w:t>
                  </w:r>
                  <w:r w:rsidRPr="00123EA3">
                    <w:rPr>
                      <w:rFonts w:ascii="Verdana" w:eastAsia="宋体" w:hAnsi="Verdana" w:cs="宋体"/>
                      <w:color w:val="333333"/>
                      <w:kern w:val="0"/>
                      <w:sz w:val="28"/>
                      <w:szCs w:val="28"/>
                    </w:rPr>
                    <w:t>变高到</w:t>
                  </w:r>
                  <w:r w:rsidRPr="00123EA3">
                    <w:rPr>
                      <w:rFonts w:ascii="Verdana" w:eastAsia="宋体" w:hAnsi="Verdana" w:cs="宋体"/>
                      <w:color w:val="333333"/>
                      <w:kern w:val="0"/>
                      <w:sz w:val="28"/>
                      <w:szCs w:val="28"/>
                    </w:rPr>
                    <w:t>ALE</w:t>
                  </w:r>
                  <w:r w:rsidRPr="00123EA3">
                    <w:rPr>
                      <w:rFonts w:ascii="Verdana" w:eastAsia="宋体" w:hAnsi="Verdana" w:cs="宋体"/>
                      <w:color w:val="333333"/>
                      <w:kern w:val="0"/>
                      <w:sz w:val="28"/>
                      <w:szCs w:val="28"/>
                    </w:rPr>
                    <w:t>变高时间</w:t>
                  </w:r>
                </w:p>
              </w:tc>
              <w:tc>
                <w:tcPr>
                  <w:tcW w:w="70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43</w:t>
                  </w:r>
                </w:p>
              </w:tc>
              <w:tc>
                <w:tcPr>
                  <w:tcW w:w="630"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123</w:t>
                  </w:r>
                </w:p>
              </w:tc>
              <w:tc>
                <w:tcPr>
                  <w:tcW w:w="109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-20 </w:t>
                  </w:r>
                </w:p>
              </w:tc>
              <w:tc>
                <w:tcPr>
                  <w:tcW w:w="115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tcLcL +20 </w:t>
                  </w:r>
                </w:p>
              </w:tc>
              <w:tc>
                <w:tcPr>
                  <w:tcW w:w="43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nS</w:t>
                  </w:r>
                </w:p>
              </w:tc>
            </w:tr>
          </w:tbl>
          <w:p w:rsidR="00123EA3" w:rsidRPr="00123EA3" w:rsidRDefault="00123EA3" w:rsidP="00123EA3">
            <w:pPr>
              <w:widowControl/>
              <w:jc w:val="left"/>
              <w:rPr>
                <w:ins w:id="208" w:author="Unknown"/>
                <w:rFonts w:ascii="宋体" w:eastAsia="宋体" w:hAnsi="宋体" w:cs="宋体" w:hint="eastAsia"/>
                <w:color w:val="333333"/>
                <w:kern w:val="0"/>
                <w:sz w:val="28"/>
                <w:szCs w:val="28"/>
              </w:rPr>
            </w:pPr>
            <w:ins w:id="209"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210" w:author="Unknown"/>
                <w:rFonts w:ascii="宋体" w:eastAsia="宋体" w:hAnsi="宋体" w:cs="宋体" w:hint="eastAsia"/>
                <w:color w:val="333333"/>
                <w:kern w:val="0"/>
                <w:sz w:val="28"/>
                <w:szCs w:val="28"/>
              </w:rPr>
            </w:pPr>
            <w:ins w:id="211" w:author="Unknown">
              <w:r w:rsidRPr="00123EA3">
                <w:rPr>
                  <w:rFonts w:ascii="宋体" w:eastAsia="宋体" w:hAnsi="宋体" w:cs="宋体" w:hint="eastAsia"/>
                  <w:color w:val="333333"/>
                  <w:kern w:val="0"/>
                  <w:sz w:val="28"/>
                  <w:szCs w:val="28"/>
                </w:rPr>
                <w:t>直流参数：</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5934075" cy="5657850"/>
                        <wp:effectExtent l="19050" t="0" r="9525" b="0"/>
                        <wp:docPr id="31" name="图片 31" descr="http://www.838dz.com/d/file/IC/IC/2009-03-15/28f8456f28ccc3689b540df4f42e3ba6.gif">
                          <a:hlinkClick xmlns:a="http://schemas.openxmlformats.org/drawingml/2006/main" r:id="rId5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838dz.com/d/file/IC/IC/2009-03-15/28f8456f28ccc3689b540df4f42e3ba6.gif">
                                  <a:hlinkClick r:id="rId52" tgtFrame="_blank"/>
                                </pic:cNvPr>
                                <pic:cNvPicPr>
                                  <a:picLocks noChangeAspect="1" noChangeArrowheads="1"/>
                                </pic:cNvPicPr>
                              </pic:nvPicPr>
                              <pic:blipFill>
                                <a:blip r:embed="rId53"/>
                                <a:srcRect/>
                                <a:stretch>
                                  <a:fillRect/>
                                </a:stretch>
                              </pic:blipFill>
                              <pic:spPr bwMode="auto">
                                <a:xfrm>
                                  <a:off x="0" y="0"/>
                                  <a:ext cx="5934075" cy="565785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212" w:author="Unknown"/>
                <w:rFonts w:ascii="宋体" w:eastAsia="宋体" w:hAnsi="宋体" w:cs="宋体" w:hint="eastAsia"/>
                <w:color w:val="333333"/>
                <w:kern w:val="0"/>
                <w:sz w:val="28"/>
                <w:szCs w:val="28"/>
              </w:rPr>
            </w:pPr>
            <w:ins w:id="213" w:author="Unknown">
              <w:r w:rsidRPr="00123EA3">
                <w:rPr>
                  <w:rFonts w:ascii="宋体" w:eastAsia="宋体" w:hAnsi="宋体" w:cs="宋体" w:hint="eastAsia"/>
                  <w:color w:val="333333"/>
                  <w:kern w:val="0"/>
                  <w:sz w:val="28"/>
                  <w:szCs w:val="28"/>
                </w:rPr>
                <w:t> </w:t>
              </w:r>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ins>
          </w:p>
          <w:tbl>
            <w:tblPr>
              <w:tblW w:w="5000" w:type="pct"/>
              <w:jc w:val="center"/>
              <w:tblCellSpacing w:w="7" w:type="dxa"/>
              <w:tblCellMar>
                <w:top w:w="45" w:type="dxa"/>
                <w:left w:w="45" w:type="dxa"/>
                <w:bottom w:w="45" w:type="dxa"/>
                <w:right w:w="45" w:type="dxa"/>
              </w:tblCellMar>
              <w:tblLook w:val="04A0"/>
            </w:tblPr>
            <w:tblGrid>
              <w:gridCol w:w="8306"/>
            </w:tblGrid>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2733675" cy="4305300"/>
                        <wp:effectExtent l="19050" t="0" r="9525" b="0"/>
                        <wp:docPr id="32" name="图片 32" descr="http://www.838dz.com/d/file/IC/IC/2009-03-15/8fdac5638d04b4695ecab4db44614be9.jpg">
                          <a:hlinkClick xmlns:a="http://schemas.openxmlformats.org/drawingml/2006/main" r:id="rId5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838dz.com/d/file/IC/IC/2009-03-15/8fdac5638d04b4695ecab4db44614be9.jpg">
                                  <a:hlinkClick r:id="rId54" tgtFrame="_blank"/>
                                </pic:cNvPr>
                                <pic:cNvPicPr>
                                  <a:picLocks noChangeAspect="1" noChangeArrowheads="1"/>
                                </pic:cNvPicPr>
                              </pic:nvPicPr>
                              <pic:blipFill>
                                <a:blip r:embed="rId55"/>
                                <a:srcRect/>
                                <a:stretch>
                                  <a:fillRect/>
                                </a:stretch>
                              </pic:blipFill>
                              <pic:spPr bwMode="auto">
                                <a:xfrm>
                                  <a:off x="0" y="0"/>
                                  <a:ext cx="2733675" cy="430530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color w:val="333333"/>
                      <w:kern w:val="0"/>
                      <w:sz w:val="28"/>
                      <w:szCs w:val="28"/>
                    </w:rPr>
                    <w:t>图</w:t>
                  </w:r>
                  <w:r w:rsidRPr="00123EA3">
                    <w:rPr>
                      <w:rFonts w:ascii="Verdana" w:eastAsia="宋体" w:hAnsi="Verdana" w:cs="宋体"/>
                      <w:color w:val="333333"/>
                      <w:kern w:val="0"/>
                      <w:sz w:val="28"/>
                      <w:szCs w:val="28"/>
                    </w:rPr>
                    <w:t>A</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lastRenderedPageBreak/>
                    <w:drawing>
                      <wp:inline distT="0" distB="0" distL="0" distR="0">
                        <wp:extent cx="3943350" cy="4352925"/>
                        <wp:effectExtent l="19050" t="0" r="0" b="0"/>
                        <wp:docPr id="33" name="图片 33" descr="http://www.838dz.com/d/file/IC/IC/2009-03-15/f253da74a58ec719c9750bcbc804ec13.jpg">
                          <a:hlinkClick xmlns:a="http://schemas.openxmlformats.org/drawingml/2006/main" r:id="rId5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838dz.com/d/file/IC/IC/2009-03-15/f253da74a58ec719c9750bcbc804ec13.jpg">
                                  <a:hlinkClick r:id="rId56" tgtFrame="_blank"/>
                                </pic:cNvPr>
                                <pic:cNvPicPr>
                                  <a:picLocks noChangeAspect="1" noChangeArrowheads="1"/>
                                </pic:cNvPicPr>
                              </pic:nvPicPr>
                              <pic:blipFill>
                                <a:blip r:embed="rId57"/>
                                <a:srcRect/>
                                <a:stretch>
                                  <a:fillRect/>
                                </a:stretch>
                              </pic:blipFill>
                              <pic:spPr bwMode="auto">
                                <a:xfrm>
                                  <a:off x="0" y="0"/>
                                  <a:ext cx="3943350" cy="4352925"/>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color w:val="333333"/>
                      <w:kern w:val="0"/>
                      <w:sz w:val="28"/>
                      <w:szCs w:val="28"/>
                    </w:rPr>
                    <w:t>图</w:t>
                  </w:r>
                  <w:r w:rsidRPr="00123EA3">
                    <w:rPr>
                      <w:rFonts w:ascii="Verdana" w:eastAsia="宋体" w:hAnsi="Verdana" w:cs="宋体"/>
                      <w:color w:val="333333"/>
                      <w:kern w:val="0"/>
                      <w:sz w:val="28"/>
                      <w:szCs w:val="28"/>
                    </w:rPr>
                    <w:t>B</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7" w:type="dxa"/>
                <w:jc w:val="center"/>
              </w:trPr>
              <w:tc>
                <w:tcPr>
                  <w:tcW w:w="0" w:type="auto"/>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noProof/>
                      <w:color w:val="07519A"/>
                      <w:kern w:val="0"/>
                      <w:sz w:val="28"/>
                      <w:szCs w:val="28"/>
                    </w:rPr>
                    <w:drawing>
                      <wp:inline distT="0" distB="0" distL="0" distR="0">
                        <wp:extent cx="3238500" cy="3467100"/>
                        <wp:effectExtent l="19050" t="0" r="0" b="0"/>
                        <wp:docPr id="34" name="图片 34" descr="http://www.838dz.com/d/file/IC/IC/2009-03-15/d83cac9bbc786f12170bae401b03a960.jpg">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838dz.com/d/file/IC/IC/2009-03-15/d83cac9bbc786f12170bae401b03a960.jpg">
                                  <a:hlinkClick r:id="rId58" tgtFrame="_blank"/>
                                </pic:cNvPr>
                                <pic:cNvPicPr>
                                  <a:picLocks noChangeAspect="1" noChangeArrowheads="1"/>
                                </pic:cNvPicPr>
                              </pic:nvPicPr>
                              <pic:blipFill>
                                <a:blip r:embed="rId59"/>
                                <a:srcRect/>
                                <a:stretch>
                                  <a:fillRect/>
                                </a:stretch>
                              </pic:blipFill>
                              <pic:spPr bwMode="auto">
                                <a:xfrm>
                                  <a:off x="0" y="0"/>
                                  <a:ext cx="3238500" cy="3467100"/>
                                </a:xfrm>
                                <a:prstGeom prst="rect">
                                  <a:avLst/>
                                </a:prstGeom>
                                <a:noFill/>
                                <a:ln w="9525">
                                  <a:noFill/>
                                  <a:miter lim="800000"/>
                                  <a:headEnd/>
                                  <a:tailEnd/>
                                </a:ln>
                              </pic:spPr>
                            </pic:pic>
                          </a:graphicData>
                        </a:graphic>
                      </wp:inline>
                    </w:drawing>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                  </w:t>
                  </w:r>
                  <w:r w:rsidRPr="00123EA3">
                    <w:rPr>
                      <w:rFonts w:ascii="Verdana" w:eastAsia="宋体" w:hAnsi="Verdana" w:cs="宋体"/>
                      <w:color w:val="333333"/>
                      <w:kern w:val="0"/>
                      <w:sz w:val="28"/>
                      <w:szCs w:val="28"/>
                    </w:rPr>
                    <w:t>图</w:t>
                  </w:r>
                  <w:r w:rsidRPr="00123EA3">
                    <w:rPr>
                      <w:rFonts w:ascii="Verdana" w:eastAsia="宋体" w:hAnsi="Verdana" w:cs="宋体"/>
                      <w:color w:val="333333"/>
                      <w:kern w:val="0"/>
                      <w:sz w:val="28"/>
                      <w:szCs w:val="28"/>
                    </w:rPr>
                    <w:t>C</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                 </w:t>
                  </w:r>
                  <w:r w:rsidRPr="00123EA3">
                    <w:rPr>
                      <w:rFonts w:ascii="Verdana" w:eastAsia="宋体" w:hAnsi="Verdana" w:cs="宋体"/>
                      <w:color w:val="333333"/>
                      <w:kern w:val="0"/>
                      <w:sz w:val="28"/>
                      <w:szCs w:val="28"/>
                    </w:rPr>
                    <w:t>封装</w:t>
                  </w:r>
                  <w:hyperlink r:id="rId60" w:tgtFrame="_blank" w:history="1">
                    <w:r w:rsidRPr="00E16037">
                      <w:rPr>
                        <w:rFonts w:ascii="Verdana" w:eastAsia="宋体" w:hAnsi="Verdana" w:cs="宋体"/>
                        <w:color w:val="07519A"/>
                        <w:kern w:val="0"/>
                        <w:sz w:val="28"/>
                        <w:szCs w:val="28"/>
                      </w:rPr>
                      <w:t>引脚</w:t>
                    </w:r>
                  </w:hyperlink>
                  <w:r w:rsidRPr="00123EA3">
                    <w:rPr>
                      <w:rFonts w:ascii="Verdana" w:eastAsia="宋体" w:hAnsi="Verdana" w:cs="宋体"/>
                      <w:color w:val="333333"/>
                      <w:kern w:val="0"/>
                      <w:sz w:val="28"/>
                      <w:szCs w:val="28"/>
                    </w:rPr>
                    <w:t>图</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214" w:author="Unknown"/>
                <w:rFonts w:ascii="宋体" w:eastAsia="宋体" w:hAnsi="宋体" w:cs="宋体"/>
                <w:vanish/>
                <w:color w:val="333333"/>
                <w:kern w:val="0"/>
                <w:sz w:val="28"/>
                <w:szCs w:val="28"/>
              </w:rPr>
            </w:pPr>
          </w:p>
          <w:tbl>
            <w:tblPr>
              <w:tblW w:w="9765"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73"/>
              <w:gridCol w:w="1466"/>
              <w:gridCol w:w="3090"/>
              <w:gridCol w:w="1769"/>
              <w:gridCol w:w="2267"/>
            </w:tblGrid>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color w:val="333333"/>
                      <w:kern w:val="0"/>
                      <w:sz w:val="28"/>
                      <w:szCs w:val="28"/>
                    </w:rPr>
                    <w:t>速度</w:t>
                  </w:r>
                  <w:r w:rsidRPr="00E16037">
                    <w:rPr>
                      <w:rFonts w:ascii="Verdana" w:eastAsia="宋体" w:hAnsi="Verdana" w:cs="宋体"/>
                      <w:color w:val="333333"/>
                      <w:kern w:val="0"/>
                      <w:sz w:val="28"/>
                      <w:szCs w:val="28"/>
                    </w:rPr>
                    <w:t xml:space="preserve">(MHz)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电源</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center"/>
                    <w:rPr>
                      <w:rFonts w:ascii="Verdana" w:eastAsia="宋体" w:hAnsi="Verdana" w:cs="宋体"/>
                      <w:color w:val="333333"/>
                      <w:kern w:val="0"/>
                      <w:sz w:val="28"/>
                      <w:szCs w:val="28"/>
                    </w:rPr>
                  </w:pPr>
                  <w:r w:rsidRPr="00E16037">
                    <w:rPr>
                      <w:rFonts w:ascii="Verdana" w:eastAsia="宋体" w:hAnsi="Verdana" w:cs="宋体"/>
                      <w:color w:val="333333"/>
                      <w:kern w:val="0"/>
                      <w:sz w:val="28"/>
                      <w:szCs w:val="28"/>
                    </w:rPr>
                    <w:t xml:space="preserve">Ordering Code </w:t>
                  </w:r>
                  <w:r w:rsidRPr="00E16037">
                    <w:rPr>
                      <w:rFonts w:ascii="Verdana" w:eastAsia="宋体" w:hAnsi="Verdana" w:cs="宋体"/>
                      <w:color w:val="333333"/>
                      <w:kern w:val="0"/>
                      <w:sz w:val="28"/>
                      <w:szCs w:val="28"/>
                    </w:rPr>
                    <w:t>型号</w:t>
                  </w: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封装</w:t>
                  </w:r>
                  <w:r w:rsidRPr="00123EA3">
                    <w:rPr>
                      <w:rFonts w:ascii="Verdana" w:eastAsia="宋体" w:hAnsi="Verdana" w:cs="宋体"/>
                      <w:color w:val="333333"/>
                      <w:kern w:val="0"/>
                      <w:sz w:val="28"/>
                      <w:szCs w:val="28"/>
                    </w:rPr>
                    <w:t xml:space="preserv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vAlign w:val="bottom"/>
                  <w:hideMark/>
                </w:tcPr>
                <w:p w:rsidR="00123EA3" w:rsidRPr="00123EA3" w:rsidRDefault="00123EA3" w:rsidP="00123EA3">
                  <w:pPr>
                    <w:widowControl/>
                    <w:jc w:val="center"/>
                    <w:rPr>
                      <w:rFonts w:ascii="Verdana" w:eastAsia="宋体" w:hAnsi="Verdana" w:cs="宋体"/>
                      <w:color w:val="333333"/>
                      <w:kern w:val="0"/>
                      <w:sz w:val="28"/>
                      <w:szCs w:val="28"/>
                    </w:rPr>
                  </w:pPr>
                  <w:r w:rsidRPr="00E16037">
                    <w:rPr>
                      <w:rFonts w:ascii="Verdana" w:eastAsia="宋体" w:hAnsi="Verdana" w:cs="宋体"/>
                      <w:color w:val="333333"/>
                      <w:kern w:val="0"/>
                      <w:sz w:val="28"/>
                      <w:szCs w:val="28"/>
                    </w:rPr>
                    <w:t xml:space="preserve">Operation Range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12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5V±20%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AT89C52-12AC AT89C52-12JC AT89C52-12PC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Commercial (0° C to 70°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AT89C52-12QC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AT89C52-12AI AT89C52-12JI AT89C52-12PI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Industrial (-40° C to 85°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AT89C52-12QI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16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5V±20%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AT89C52-16AC AT89C52-16JC AT89C52-16PC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Commercial (0° C to 70°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AT89C52-16QC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AT89C52-16AI AT89C52-16JI AT89C52-16PI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Industrial (-40° C to 85°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AT89C52-16QI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5V±20%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AT89C52-20AC </w:t>
                  </w:r>
                  <w:r w:rsidRPr="00123EA3">
                    <w:rPr>
                      <w:rFonts w:ascii="Verdana" w:eastAsia="宋体" w:hAnsi="Verdana" w:cs="宋体"/>
                      <w:color w:val="333333"/>
                      <w:kern w:val="0"/>
                      <w:sz w:val="28"/>
                      <w:szCs w:val="28"/>
                    </w:rPr>
                    <w:lastRenderedPageBreak/>
                    <w:t xml:space="preserve">AT89C52-20JC AT89C52-20PC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44A 44J </w:t>
                  </w:r>
                  <w:r w:rsidRPr="00123EA3">
                    <w:rPr>
                      <w:rFonts w:ascii="Verdana" w:eastAsia="宋体" w:hAnsi="Verdana" w:cs="宋体"/>
                      <w:color w:val="333333"/>
                      <w:kern w:val="0"/>
                      <w:sz w:val="28"/>
                      <w:szCs w:val="28"/>
                    </w:rPr>
                    <w:lastRenderedPageBreak/>
                    <w:t xml:space="preserve">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xml:space="preserve">Commercial </w:t>
                  </w:r>
                  <w:r w:rsidRPr="00123EA3">
                    <w:rPr>
                      <w:rFonts w:ascii="Verdana" w:eastAsia="宋体" w:hAnsi="Verdana" w:cs="宋体"/>
                      <w:color w:val="333333"/>
                      <w:kern w:val="0"/>
                      <w:sz w:val="28"/>
                      <w:szCs w:val="28"/>
                    </w:rPr>
                    <w:lastRenderedPageBreak/>
                    <w:t xml:space="preserve">(0° C to 70°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lastRenderedPageBreak/>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AT89C52-20QC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AT89C52-20AI AT89C52-20JI AT89C52-20PI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Industrial (-40° C to 85°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AT89C52-20QI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24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5V±20%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AT89C52-24AC AT89C52-24JC AT89C52-24PC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Commercial (0° C to 70°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vMerge w:val="restar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AT89C52-24QC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p>
              </w:tc>
              <w:tc>
                <w:tcPr>
                  <w:tcW w:w="316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AT89C52-24AI AT89C52-24JI AT89C52-24PI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44A 44J 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Industrial (-40° C to 85° 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930"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750" w:type="pct"/>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316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AT89C52-24QI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1815" w:type="dxa"/>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44Q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2325" w:type="dxa"/>
                  <w:tcBorders>
                    <w:top w:val="outset" w:sz="6" w:space="0" w:color="auto"/>
                    <w:left w:val="outset" w:sz="6" w:space="0" w:color="auto"/>
                    <w:bottom w:val="outset" w:sz="6" w:space="0" w:color="auto"/>
                    <w:right w:val="outset" w:sz="6" w:space="0" w:color="auto"/>
                  </w:tcBorders>
                  <w:hideMark/>
                </w:tcPr>
                <w:p w:rsidR="00123EA3" w:rsidRPr="00123EA3" w:rsidRDefault="00123EA3" w:rsidP="00123EA3">
                  <w:pPr>
                    <w:widowControl/>
                    <w:jc w:val="left"/>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封装</w:t>
                  </w:r>
                  <w:r w:rsidRPr="00123EA3">
                    <w:rPr>
                      <w:rFonts w:ascii="Verdana" w:eastAsia="宋体" w:hAnsi="Verdana" w:cs="宋体"/>
                      <w:color w:val="333333"/>
                      <w:kern w:val="0"/>
                      <w:sz w:val="28"/>
                      <w:szCs w:val="28"/>
                    </w:rPr>
                    <w:t>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44A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400" w:type="pct"/>
                  <w:gridSpan w:val="4"/>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44</w:t>
                  </w:r>
                  <w:hyperlink r:id="rId61" w:tgtFrame="_blank" w:history="1">
                    <w:r w:rsidRPr="00E16037">
                      <w:rPr>
                        <w:rFonts w:ascii="Verdana" w:eastAsia="宋体" w:hAnsi="Verdana" w:cs="宋体"/>
                        <w:color w:val="07519A"/>
                        <w:kern w:val="0"/>
                        <w:sz w:val="28"/>
                        <w:szCs w:val="28"/>
                      </w:rPr>
                      <w:t>引脚</w:t>
                    </w:r>
                  </w:hyperlink>
                  <w:r w:rsidRPr="00123EA3">
                    <w:rPr>
                      <w:rFonts w:ascii="Verdana" w:eastAsia="宋体" w:hAnsi="Verdana" w:cs="宋体"/>
                      <w:color w:val="333333"/>
                      <w:kern w:val="0"/>
                      <w:sz w:val="28"/>
                      <w:szCs w:val="28"/>
                    </w:rPr>
                    <w:t>，薄型塑料四方扁平</w:t>
                  </w:r>
                  <w:r w:rsidRPr="00123EA3">
                    <w:rPr>
                      <w:rFonts w:ascii="Verdana" w:eastAsia="宋体" w:hAnsi="Verdana" w:cs="宋体"/>
                      <w:color w:val="333333"/>
                      <w:kern w:val="0"/>
                      <w:sz w:val="28"/>
                      <w:szCs w:val="28"/>
                    </w:rPr>
                    <w:t xml:space="preserve"> (TQFP)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44J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400" w:type="pct"/>
                  <w:gridSpan w:val="4"/>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 xml:space="preserve">44 </w:t>
                  </w:r>
                  <w:r w:rsidRPr="00123EA3">
                    <w:rPr>
                      <w:rFonts w:ascii="Verdana" w:eastAsia="宋体" w:hAnsi="Verdana" w:cs="宋体"/>
                      <w:color w:val="333333"/>
                      <w:kern w:val="0"/>
                      <w:sz w:val="28"/>
                      <w:szCs w:val="28"/>
                    </w:rPr>
                    <w:t>塑料引线芯片载体</w:t>
                  </w:r>
                  <w:r w:rsidRPr="00123EA3">
                    <w:rPr>
                      <w:rFonts w:ascii="Verdana" w:eastAsia="宋体" w:hAnsi="Verdana" w:cs="宋体"/>
                      <w:color w:val="333333"/>
                      <w:kern w:val="0"/>
                      <w:sz w:val="28"/>
                      <w:szCs w:val="28"/>
                    </w:rPr>
                    <w:t xml:space="preserve"> (PLCC)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r w:rsidR="00123EA3" w:rsidRPr="00123EA3">
              <w:trPr>
                <w:tblCellSpacing w:w="0" w:type="dxa"/>
              </w:trPr>
              <w:tc>
                <w:tcPr>
                  <w:tcW w:w="600" w:type="pct"/>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left"/>
                    <w:rPr>
                      <w:rFonts w:ascii="Verdana" w:eastAsia="宋体" w:hAnsi="Verdana" w:cs="宋体"/>
                      <w:color w:val="333333"/>
                      <w:kern w:val="0"/>
                      <w:sz w:val="28"/>
                      <w:szCs w:val="28"/>
                    </w:rPr>
                  </w:pPr>
                  <w:r w:rsidRPr="00E16037">
                    <w:rPr>
                      <w:rFonts w:ascii="Verdana" w:eastAsia="宋体" w:hAnsi="Verdana" w:cs="宋体"/>
                      <w:b/>
                      <w:bCs/>
                      <w:color w:val="333333"/>
                      <w:kern w:val="0"/>
                      <w:sz w:val="28"/>
                      <w:szCs w:val="28"/>
                    </w:rPr>
                    <w:t xml:space="preserve">40P6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c>
                <w:tcPr>
                  <w:tcW w:w="4400" w:type="pct"/>
                  <w:gridSpan w:val="4"/>
                  <w:tcBorders>
                    <w:top w:val="outset" w:sz="6" w:space="0" w:color="auto"/>
                    <w:left w:val="outset" w:sz="6" w:space="0" w:color="auto"/>
                    <w:bottom w:val="outset" w:sz="6" w:space="0" w:color="auto"/>
                    <w:right w:val="outset" w:sz="6" w:space="0" w:color="auto"/>
                  </w:tcBorders>
                  <w:vAlign w:val="center"/>
                  <w:hideMark/>
                </w:tcPr>
                <w:p w:rsidR="00123EA3" w:rsidRPr="00123EA3" w:rsidRDefault="00123EA3" w:rsidP="00123EA3">
                  <w:pPr>
                    <w:widowControl/>
                    <w:jc w:val="center"/>
                    <w:rPr>
                      <w:rFonts w:ascii="Verdana" w:eastAsia="宋体" w:hAnsi="Verdana" w:cs="宋体"/>
                      <w:color w:val="333333"/>
                      <w:kern w:val="0"/>
                      <w:sz w:val="28"/>
                      <w:szCs w:val="28"/>
                    </w:rPr>
                  </w:pPr>
                  <w:r w:rsidRPr="00123EA3">
                    <w:rPr>
                      <w:rFonts w:ascii="Verdana" w:eastAsia="宋体" w:hAnsi="Verdana" w:cs="宋体"/>
                      <w:color w:val="333333"/>
                      <w:kern w:val="0"/>
                      <w:sz w:val="28"/>
                      <w:szCs w:val="28"/>
                    </w:rPr>
                    <w:t>40</w:t>
                  </w:r>
                  <w:r w:rsidRPr="00123EA3">
                    <w:rPr>
                      <w:rFonts w:ascii="Verdana" w:eastAsia="宋体" w:hAnsi="Verdana" w:cs="宋体"/>
                      <w:color w:val="333333"/>
                      <w:kern w:val="0"/>
                      <w:sz w:val="28"/>
                      <w:szCs w:val="28"/>
                    </w:rPr>
                    <w:t>脚</w:t>
                  </w:r>
                  <w:r w:rsidRPr="00123EA3">
                    <w:rPr>
                      <w:rFonts w:ascii="Verdana" w:eastAsia="宋体" w:hAnsi="Verdana" w:cs="宋体"/>
                      <w:color w:val="333333"/>
                      <w:kern w:val="0"/>
                      <w:sz w:val="28"/>
                      <w:szCs w:val="28"/>
                    </w:rPr>
                    <w:t>0.600 “</w:t>
                  </w:r>
                  <w:r w:rsidRPr="00123EA3">
                    <w:rPr>
                      <w:rFonts w:ascii="Verdana" w:eastAsia="宋体" w:hAnsi="Verdana" w:cs="宋体"/>
                      <w:color w:val="333333"/>
                      <w:kern w:val="0"/>
                      <w:sz w:val="28"/>
                      <w:szCs w:val="28"/>
                    </w:rPr>
                    <w:t>宽塑料双列直插式封装</w:t>
                  </w:r>
                  <w:r w:rsidRPr="00123EA3">
                    <w:rPr>
                      <w:rFonts w:ascii="Verdana" w:eastAsia="宋体" w:hAnsi="Verdana" w:cs="宋体"/>
                      <w:color w:val="333333"/>
                      <w:kern w:val="0"/>
                      <w:sz w:val="28"/>
                      <w:szCs w:val="28"/>
                    </w:rPr>
                    <w:t xml:space="preserve"> (PDIP) </w:t>
                  </w:r>
                  <w:r w:rsidRPr="00123EA3">
                    <w:rPr>
                      <w:rFonts w:ascii="Verdana" w:eastAsia="宋体" w:hAnsi="Verdana" w:cs="宋体"/>
                      <w:vanish/>
                      <w:color w:val="333333"/>
                      <w:kern w:val="0"/>
                      <w:sz w:val="28"/>
                      <w:szCs w:val="28"/>
                    </w:rPr>
                    <w:t>upF838</w:t>
                  </w:r>
                  <w:r w:rsidRPr="00123EA3">
                    <w:rPr>
                      <w:rFonts w:ascii="Verdana" w:eastAsia="宋体" w:hAnsi="Verdana" w:cs="宋体"/>
                      <w:vanish/>
                      <w:color w:val="333333"/>
                      <w:kern w:val="0"/>
                      <w:sz w:val="28"/>
                      <w:szCs w:val="28"/>
                    </w:rPr>
                    <w:t>电子</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技术资料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电子元件</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电路图</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技术应用网站</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基本知识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原理</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维修</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作用</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参数</w:t>
                  </w:r>
                  <w:r w:rsidRPr="00123EA3">
                    <w:rPr>
                      <w:rFonts w:ascii="Verdana" w:eastAsia="宋体" w:hAnsi="Verdana" w:cs="宋体"/>
                      <w:vanish/>
                      <w:color w:val="333333"/>
                      <w:kern w:val="0"/>
                      <w:sz w:val="28"/>
                      <w:szCs w:val="28"/>
                    </w:rPr>
                    <w:t>-</w:t>
                  </w:r>
                  <w:r w:rsidRPr="00123EA3">
                    <w:rPr>
                      <w:rFonts w:ascii="Verdana" w:eastAsia="宋体" w:hAnsi="Verdana" w:cs="宋体"/>
                      <w:vanish/>
                      <w:color w:val="333333"/>
                      <w:kern w:val="0"/>
                      <w:sz w:val="28"/>
                      <w:szCs w:val="28"/>
                    </w:rPr>
                    <w:t>电子元器件符号</w:t>
                  </w:r>
                </w:p>
              </w:tc>
            </w:tr>
          </w:tbl>
          <w:p w:rsidR="00123EA3" w:rsidRPr="00123EA3" w:rsidRDefault="00123EA3" w:rsidP="00123EA3">
            <w:pPr>
              <w:widowControl/>
              <w:jc w:val="left"/>
              <w:rPr>
                <w:ins w:id="215" w:author="Unknown"/>
                <w:rFonts w:ascii="宋体" w:eastAsia="宋体" w:hAnsi="宋体" w:cs="宋体" w:hint="eastAsia"/>
                <w:color w:val="333333"/>
                <w:kern w:val="0"/>
                <w:sz w:val="28"/>
                <w:szCs w:val="28"/>
              </w:rPr>
            </w:pPr>
            <w:ins w:id="216" w:author="Unknown">
              <w:r w:rsidRPr="00123EA3">
                <w:rPr>
                  <w:rFonts w:ascii="宋体" w:eastAsia="宋体" w:hAnsi="宋体" w:cs="宋体" w:hint="eastAsia"/>
                  <w:vanish/>
                  <w:color w:val="333333"/>
                  <w:kern w:val="0"/>
                  <w:sz w:val="28"/>
                  <w:szCs w:val="28"/>
                </w:rPr>
                <w:t>upF838电子-技术资料-电子元件-电路图-技术应用网站-基本知识-原理-维修-作用-参数-电子元器件符号</w:t>
              </w:r>
              <w:r w:rsidRPr="00123EA3">
                <w:rPr>
                  <w:rFonts w:ascii="宋体" w:eastAsia="宋体" w:hAnsi="宋体" w:cs="宋体" w:hint="eastAsia"/>
                  <w:color w:val="333333"/>
                  <w:kern w:val="0"/>
                  <w:sz w:val="28"/>
                  <w:szCs w:val="28"/>
                </w:rPr>
                <w:t xml:space="preserve"> </w:t>
              </w:r>
            </w:ins>
          </w:p>
          <w:p w:rsidR="00123EA3" w:rsidRPr="00123EA3" w:rsidRDefault="00123EA3" w:rsidP="00123EA3">
            <w:pPr>
              <w:widowControl/>
              <w:jc w:val="left"/>
              <w:rPr>
                <w:ins w:id="217" w:author="Unknown"/>
                <w:rFonts w:ascii="Verdana" w:eastAsia="宋体" w:hAnsi="Verdana" w:cs="宋体"/>
                <w:color w:val="333333"/>
                <w:kern w:val="0"/>
                <w:sz w:val="28"/>
                <w:szCs w:val="28"/>
              </w:rPr>
            </w:pPr>
            <w:ins w:id="218" w:author="Unknown">
              <w:r w:rsidRPr="00123EA3">
                <w:rPr>
                  <w:rFonts w:ascii="宋体" w:eastAsia="宋体" w:hAnsi="宋体" w:cs="宋体" w:hint="eastAsia"/>
                  <w:color w:val="333333"/>
                  <w:kern w:val="0"/>
                  <w:sz w:val="28"/>
                  <w:szCs w:val="28"/>
                </w:rPr>
                <w:lastRenderedPageBreak/>
                <w:t>由于外部时钟信号是通过一个2分频触发器后作为内部时钟信号的，所以对外部时钟信号的占空比没有特殊要求，但最小高电平持续时间和最大的低电平持续时间应符合产品技术条件的要求．</w:t>
              </w:r>
            </w:ins>
          </w:p>
        </w:tc>
      </w:tr>
    </w:tbl>
    <w:p w:rsidR="00607B06" w:rsidRPr="00E16037" w:rsidRDefault="00607B06">
      <w:pPr>
        <w:rPr>
          <w:sz w:val="28"/>
          <w:szCs w:val="28"/>
        </w:rPr>
      </w:pPr>
    </w:p>
    <w:sectPr w:rsidR="00607B06" w:rsidRPr="00E160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B06" w:rsidRDefault="00607B06" w:rsidP="00123EA3">
      <w:r>
        <w:separator/>
      </w:r>
    </w:p>
  </w:endnote>
  <w:endnote w:type="continuationSeparator" w:id="1">
    <w:p w:rsidR="00607B06" w:rsidRDefault="00607B06" w:rsidP="00123E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B06" w:rsidRDefault="00607B06" w:rsidP="00123EA3">
      <w:r>
        <w:separator/>
      </w:r>
    </w:p>
  </w:footnote>
  <w:footnote w:type="continuationSeparator" w:id="1">
    <w:p w:rsidR="00607B06" w:rsidRDefault="00607B06" w:rsidP="00123E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3EA3"/>
    <w:rsid w:val="00123EA3"/>
    <w:rsid w:val="00607B06"/>
    <w:rsid w:val="00E16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23EA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3E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3EA3"/>
    <w:rPr>
      <w:sz w:val="18"/>
      <w:szCs w:val="18"/>
    </w:rPr>
  </w:style>
  <w:style w:type="paragraph" w:styleId="a4">
    <w:name w:val="footer"/>
    <w:basedOn w:val="a"/>
    <w:link w:val="Char0"/>
    <w:uiPriority w:val="99"/>
    <w:semiHidden/>
    <w:unhideWhenUsed/>
    <w:rsid w:val="00123E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3EA3"/>
    <w:rPr>
      <w:sz w:val="18"/>
      <w:szCs w:val="18"/>
    </w:rPr>
  </w:style>
  <w:style w:type="character" w:customStyle="1" w:styleId="1Char">
    <w:name w:val="标题 1 Char"/>
    <w:basedOn w:val="a0"/>
    <w:link w:val="1"/>
    <w:uiPriority w:val="9"/>
    <w:rsid w:val="00123EA3"/>
    <w:rPr>
      <w:rFonts w:ascii="宋体" w:eastAsia="宋体" w:hAnsi="宋体" w:cs="宋体"/>
      <w:b/>
      <w:bCs/>
      <w:kern w:val="36"/>
      <w:sz w:val="48"/>
      <w:szCs w:val="48"/>
    </w:rPr>
  </w:style>
  <w:style w:type="character" w:styleId="a5">
    <w:name w:val="Hyperlink"/>
    <w:basedOn w:val="a0"/>
    <w:uiPriority w:val="99"/>
    <w:semiHidden/>
    <w:unhideWhenUsed/>
    <w:rsid w:val="00123EA3"/>
    <w:rPr>
      <w:strike w:val="0"/>
      <w:dstrike w:val="0"/>
      <w:color w:val="07519A"/>
      <w:u w:val="none"/>
      <w:effect w:val="none"/>
    </w:rPr>
  </w:style>
  <w:style w:type="character" w:styleId="a6">
    <w:name w:val="FollowedHyperlink"/>
    <w:basedOn w:val="a0"/>
    <w:uiPriority w:val="99"/>
    <w:semiHidden/>
    <w:unhideWhenUsed/>
    <w:rsid w:val="00123EA3"/>
    <w:rPr>
      <w:strike w:val="0"/>
      <w:dstrike w:val="0"/>
      <w:color w:val="07519A"/>
      <w:u w:val="none"/>
      <w:effect w:val="none"/>
    </w:rPr>
  </w:style>
  <w:style w:type="character" w:styleId="a7">
    <w:name w:val="Strong"/>
    <w:basedOn w:val="a0"/>
    <w:uiPriority w:val="22"/>
    <w:qFormat/>
    <w:rsid w:val="00123EA3"/>
    <w:rPr>
      <w:b/>
      <w:bCs/>
    </w:rPr>
  </w:style>
  <w:style w:type="paragraph" w:styleId="a8">
    <w:name w:val="Normal (Web)"/>
    <w:basedOn w:val="a"/>
    <w:uiPriority w:val="99"/>
    <w:unhideWhenUsed/>
    <w:rsid w:val="00123EA3"/>
    <w:pPr>
      <w:widowControl/>
      <w:jc w:val="left"/>
    </w:pPr>
    <w:rPr>
      <w:rFonts w:ascii="宋体" w:eastAsia="宋体" w:hAnsi="宋体" w:cs="宋体"/>
      <w:kern w:val="0"/>
      <w:sz w:val="24"/>
      <w:szCs w:val="24"/>
    </w:rPr>
  </w:style>
  <w:style w:type="paragraph" w:customStyle="1" w:styleId="sider">
    <w:name w:val="sider"/>
    <w:basedOn w:val="a"/>
    <w:rsid w:val="00123EA3"/>
    <w:pPr>
      <w:widowControl/>
      <w:jc w:val="left"/>
    </w:pPr>
    <w:rPr>
      <w:rFonts w:ascii="宋体" w:eastAsia="宋体" w:hAnsi="宋体" w:cs="宋体"/>
      <w:kern w:val="0"/>
      <w:sz w:val="24"/>
      <w:szCs w:val="24"/>
    </w:rPr>
  </w:style>
  <w:style w:type="paragraph" w:customStyle="1" w:styleId="dingbu1">
    <w:name w:val="dingbu_1"/>
    <w:basedOn w:val="a"/>
    <w:rsid w:val="00123EA3"/>
    <w:pPr>
      <w:widowControl/>
      <w:jc w:val="left"/>
    </w:pPr>
    <w:rPr>
      <w:rFonts w:ascii="宋体" w:eastAsia="宋体" w:hAnsi="宋体" w:cs="宋体"/>
      <w:kern w:val="0"/>
      <w:sz w:val="24"/>
      <w:szCs w:val="24"/>
    </w:rPr>
  </w:style>
  <w:style w:type="paragraph" w:customStyle="1" w:styleId="dingbu2">
    <w:name w:val="dingbu_2"/>
    <w:basedOn w:val="a"/>
    <w:rsid w:val="00123EA3"/>
    <w:pPr>
      <w:widowControl/>
      <w:jc w:val="right"/>
    </w:pPr>
    <w:rPr>
      <w:rFonts w:ascii="宋体" w:eastAsia="宋体" w:hAnsi="宋体" w:cs="宋体"/>
      <w:kern w:val="0"/>
      <w:sz w:val="24"/>
      <w:szCs w:val="24"/>
    </w:rPr>
  </w:style>
  <w:style w:type="paragraph" w:customStyle="1" w:styleId="dingbuc1">
    <w:name w:val="dingbu_c_1"/>
    <w:basedOn w:val="a"/>
    <w:rsid w:val="00123EA3"/>
    <w:pPr>
      <w:widowControl/>
      <w:jc w:val="left"/>
    </w:pPr>
    <w:rPr>
      <w:rFonts w:ascii="宋体" w:eastAsia="宋体" w:hAnsi="宋体" w:cs="宋体"/>
      <w:kern w:val="0"/>
      <w:sz w:val="24"/>
      <w:szCs w:val="24"/>
    </w:rPr>
  </w:style>
  <w:style w:type="paragraph" w:customStyle="1" w:styleId="dingbubl">
    <w:name w:val="dingbu_b_l"/>
    <w:basedOn w:val="a"/>
    <w:rsid w:val="00123EA3"/>
    <w:pPr>
      <w:widowControl/>
      <w:spacing w:line="600" w:lineRule="atLeast"/>
      <w:jc w:val="left"/>
    </w:pPr>
    <w:rPr>
      <w:rFonts w:ascii="宋体" w:eastAsia="宋体" w:hAnsi="宋体" w:cs="宋体"/>
      <w:color w:val="FFFFFF"/>
      <w:kern w:val="0"/>
      <w:sz w:val="24"/>
      <w:szCs w:val="24"/>
    </w:rPr>
  </w:style>
  <w:style w:type="paragraph" w:customStyle="1" w:styleId="dingbubr">
    <w:name w:val="dingbu_b_r"/>
    <w:basedOn w:val="a"/>
    <w:rsid w:val="00123EA3"/>
    <w:pPr>
      <w:widowControl/>
      <w:spacing w:line="600" w:lineRule="atLeast"/>
      <w:jc w:val="center"/>
    </w:pPr>
    <w:rPr>
      <w:rFonts w:ascii="宋体" w:eastAsia="宋体" w:hAnsi="宋体" w:cs="宋体"/>
      <w:color w:val="FFFFFF"/>
      <w:kern w:val="0"/>
      <w:sz w:val="24"/>
      <w:szCs w:val="24"/>
    </w:rPr>
  </w:style>
  <w:style w:type="paragraph" w:customStyle="1" w:styleId="top">
    <w:name w:val="top"/>
    <w:basedOn w:val="a"/>
    <w:rsid w:val="00123EA3"/>
    <w:pPr>
      <w:widowControl/>
      <w:pBdr>
        <w:bottom w:val="single" w:sz="6" w:space="0" w:color="DCDCDC"/>
      </w:pBdr>
      <w:jc w:val="left"/>
    </w:pPr>
    <w:rPr>
      <w:rFonts w:ascii="宋体" w:eastAsia="宋体" w:hAnsi="宋体" w:cs="宋体"/>
      <w:kern w:val="0"/>
      <w:sz w:val="24"/>
      <w:szCs w:val="24"/>
    </w:rPr>
  </w:style>
  <w:style w:type="paragraph" w:customStyle="1" w:styleId="navsub">
    <w:name w:val="nav_sub"/>
    <w:basedOn w:val="a"/>
    <w:rsid w:val="00123EA3"/>
    <w:pPr>
      <w:widowControl/>
      <w:jc w:val="left"/>
    </w:pPr>
    <w:rPr>
      <w:rFonts w:ascii="宋体" w:eastAsia="宋体" w:hAnsi="宋体" w:cs="宋体"/>
      <w:kern w:val="0"/>
      <w:sz w:val="24"/>
      <w:szCs w:val="24"/>
    </w:rPr>
  </w:style>
  <w:style w:type="paragraph" w:customStyle="1" w:styleId="links">
    <w:name w:val="links"/>
    <w:basedOn w:val="a"/>
    <w:rsid w:val="00123EA3"/>
    <w:pPr>
      <w:widowControl/>
      <w:jc w:val="left"/>
    </w:pPr>
    <w:rPr>
      <w:rFonts w:ascii="宋体" w:eastAsia="宋体" w:hAnsi="宋体" w:cs="宋体"/>
      <w:kern w:val="0"/>
      <w:sz w:val="24"/>
      <w:szCs w:val="24"/>
    </w:rPr>
  </w:style>
  <w:style w:type="paragraph" w:customStyle="1" w:styleId="search">
    <w:name w:val="search"/>
    <w:basedOn w:val="a"/>
    <w:rsid w:val="00123EA3"/>
    <w:pPr>
      <w:widowControl/>
      <w:shd w:val="clear" w:color="auto" w:fill="1F73BE"/>
      <w:jc w:val="left"/>
    </w:pPr>
    <w:rPr>
      <w:rFonts w:ascii="宋体" w:eastAsia="宋体" w:hAnsi="宋体" w:cs="宋体"/>
      <w:color w:val="FFFFFF"/>
      <w:kern w:val="0"/>
      <w:sz w:val="24"/>
      <w:szCs w:val="24"/>
    </w:rPr>
  </w:style>
  <w:style w:type="paragraph" w:customStyle="1" w:styleId="copyright">
    <w:name w:val="copyright"/>
    <w:basedOn w:val="a"/>
    <w:rsid w:val="00123EA3"/>
    <w:pPr>
      <w:widowControl/>
      <w:spacing w:before="75" w:after="75"/>
      <w:jc w:val="left"/>
    </w:pPr>
    <w:rPr>
      <w:rFonts w:ascii="宋体" w:eastAsia="宋体" w:hAnsi="宋体" w:cs="宋体"/>
      <w:kern w:val="0"/>
      <w:sz w:val="24"/>
      <w:szCs w:val="24"/>
    </w:rPr>
  </w:style>
  <w:style w:type="paragraph" w:customStyle="1" w:styleId="title">
    <w:name w:val="title"/>
    <w:basedOn w:val="a"/>
    <w:rsid w:val="00123EA3"/>
    <w:pPr>
      <w:widowControl/>
      <w:pBdr>
        <w:top w:val="single" w:sz="6" w:space="0" w:color="AACCEE"/>
        <w:left w:val="single" w:sz="6" w:space="0" w:color="AACCEE"/>
        <w:right w:val="single" w:sz="6" w:space="0" w:color="AACCEE"/>
      </w:pBdr>
      <w:shd w:val="clear" w:color="auto" w:fill="E9F2FB"/>
      <w:jc w:val="left"/>
    </w:pPr>
    <w:rPr>
      <w:rFonts w:ascii="宋体" w:eastAsia="宋体" w:hAnsi="宋体" w:cs="宋体"/>
      <w:color w:val="07519A"/>
      <w:kern w:val="0"/>
      <w:sz w:val="24"/>
      <w:szCs w:val="24"/>
    </w:rPr>
  </w:style>
  <w:style w:type="paragraph" w:customStyle="1" w:styleId="box">
    <w:name w:val="box"/>
    <w:basedOn w:val="a"/>
    <w:rsid w:val="00123EA3"/>
    <w:pPr>
      <w:widowControl/>
      <w:pBdr>
        <w:top w:val="single" w:sz="2" w:space="0" w:color="AACCEE"/>
        <w:left w:val="single" w:sz="6" w:space="0" w:color="AACCEE"/>
        <w:bottom w:val="single" w:sz="6" w:space="0" w:color="AACCEE"/>
        <w:right w:val="single" w:sz="6" w:space="0" w:color="AACCEE"/>
      </w:pBdr>
      <w:jc w:val="left"/>
    </w:pPr>
    <w:rPr>
      <w:rFonts w:ascii="宋体" w:eastAsia="宋体" w:hAnsi="宋体" w:cs="宋体"/>
      <w:kern w:val="0"/>
      <w:sz w:val="24"/>
      <w:szCs w:val="24"/>
    </w:rPr>
  </w:style>
  <w:style w:type="paragraph" w:customStyle="1" w:styleId="rank">
    <w:name w:val="rank"/>
    <w:basedOn w:val="a"/>
    <w:rsid w:val="00123EA3"/>
    <w:pPr>
      <w:widowControl/>
      <w:jc w:val="left"/>
    </w:pPr>
    <w:rPr>
      <w:rFonts w:ascii="宋体" w:eastAsia="宋体" w:hAnsi="宋体" w:cs="宋体"/>
      <w:kern w:val="0"/>
      <w:sz w:val="24"/>
      <w:szCs w:val="24"/>
    </w:rPr>
  </w:style>
  <w:style w:type="paragraph" w:customStyle="1" w:styleId="newstitle">
    <w:name w:val="news_title"/>
    <w:basedOn w:val="a"/>
    <w:rsid w:val="00123EA3"/>
    <w:pPr>
      <w:widowControl/>
      <w:spacing w:before="150"/>
      <w:jc w:val="left"/>
    </w:pPr>
    <w:rPr>
      <w:rFonts w:ascii="宋体" w:eastAsia="宋体" w:hAnsi="宋体" w:cs="宋体"/>
      <w:kern w:val="0"/>
      <w:sz w:val="24"/>
      <w:szCs w:val="24"/>
    </w:rPr>
  </w:style>
  <w:style w:type="paragraph" w:customStyle="1" w:styleId="focus">
    <w:name w:val="focus"/>
    <w:basedOn w:val="a"/>
    <w:rsid w:val="00123EA3"/>
    <w:pPr>
      <w:widowControl/>
      <w:pBdr>
        <w:top w:val="single" w:sz="6" w:space="0" w:color="AACCEE"/>
        <w:left w:val="single" w:sz="6" w:space="0" w:color="AACCEE"/>
        <w:bottom w:val="single" w:sz="6" w:space="0" w:color="AACCEE"/>
        <w:right w:val="single" w:sz="6" w:space="0" w:color="AACCEE"/>
      </w:pBdr>
      <w:spacing w:before="150"/>
      <w:jc w:val="left"/>
    </w:pPr>
    <w:rPr>
      <w:rFonts w:ascii="宋体" w:eastAsia="宋体" w:hAnsi="宋体" w:cs="宋体"/>
      <w:kern w:val="0"/>
      <w:sz w:val="24"/>
      <w:szCs w:val="24"/>
    </w:rPr>
  </w:style>
  <w:style w:type="paragraph" w:customStyle="1" w:styleId="margintop">
    <w:name w:val="margin_top"/>
    <w:basedOn w:val="a"/>
    <w:rsid w:val="00123EA3"/>
    <w:pPr>
      <w:widowControl/>
      <w:spacing w:before="150"/>
      <w:jc w:val="left"/>
    </w:pPr>
    <w:rPr>
      <w:rFonts w:ascii="宋体" w:eastAsia="宋体" w:hAnsi="宋体" w:cs="宋体"/>
      <w:kern w:val="0"/>
      <w:sz w:val="24"/>
      <w:szCs w:val="24"/>
    </w:rPr>
  </w:style>
  <w:style w:type="paragraph" w:customStyle="1" w:styleId="inputtext">
    <w:name w:val="inputtext"/>
    <w:basedOn w:val="a"/>
    <w:rsid w:val="00123EA3"/>
    <w:pPr>
      <w:widowControl/>
      <w:pBdr>
        <w:top w:val="single" w:sz="6" w:space="0" w:color="CCCCCC"/>
        <w:left w:val="single" w:sz="6" w:space="0" w:color="CCCCCC"/>
        <w:bottom w:val="single" w:sz="6" w:space="0" w:color="CCCCCC"/>
        <w:right w:val="single" w:sz="6" w:space="0" w:color="CCCCCC"/>
      </w:pBdr>
      <w:jc w:val="left"/>
    </w:pPr>
    <w:rPr>
      <w:rFonts w:ascii="宋体" w:eastAsia="宋体" w:hAnsi="宋体" w:cs="宋体"/>
      <w:kern w:val="0"/>
      <w:sz w:val="24"/>
      <w:szCs w:val="24"/>
    </w:rPr>
  </w:style>
  <w:style w:type="paragraph" w:customStyle="1" w:styleId="bannerad">
    <w:name w:val="banner_ad"/>
    <w:basedOn w:val="a"/>
    <w:rsid w:val="00123EA3"/>
    <w:pPr>
      <w:widowControl/>
      <w:jc w:val="left"/>
    </w:pPr>
    <w:rPr>
      <w:rFonts w:ascii="宋体" w:eastAsia="宋体" w:hAnsi="宋体" w:cs="宋体"/>
      <w:kern w:val="0"/>
      <w:sz w:val="24"/>
      <w:szCs w:val="24"/>
    </w:rPr>
  </w:style>
  <w:style w:type="paragraph" w:customStyle="1" w:styleId="pictext">
    <w:name w:val="pictext"/>
    <w:basedOn w:val="a"/>
    <w:rsid w:val="00123EA3"/>
    <w:pPr>
      <w:widowControl/>
      <w:shd w:val="clear" w:color="auto" w:fill="F8F8F8"/>
      <w:spacing w:after="150"/>
      <w:jc w:val="left"/>
    </w:pPr>
    <w:rPr>
      <w:rFonts w:ascii="宋体" w:eastAsia="宋体" w:hAnsi="宋体" w:cs="宋体"/>
      <w:kern w:val="0"/>
      <w:sz w:val="24"/>
      <w:szCs w:val="24"/>
    </w:rPr>
  </w:style>
  <w:style w:type="paragraph" w:customStyle="1" w:styleId="piclist">
    <w:name w:val="piclist"/>
    <w:basedOn w:val="a"/>
    <w:rsid w:val="00123EA3"/>
    <w:pPr>
      <w:widowControl/>
      <w:jc w:val="left"/>
    </w:pPr>
    <w:rPr>
      <w:rFonts w:ascii="宋体" w:eastAsia="宋体" w:hAnsi="宋体" w:cs="宋体"/>
      <w:kern w:val="0"/>
      <w:sz w:val="24"/>
      <w:szCs w:val="24"/>
    </w:rPr>
  </w:style>
  <w:style w:type="paragraph" w:customStyle="1" w:styleId="price">
    <w:name w:val="price"/>
    <w:basedOn w:val="a"/>
    <w:rsid w:val="00123EA3"/>
    <w:pPr>
      <w:widowControl/>
      <w:jc w:val="left"/>
    </w:pPr>
    <w:rPr>
      <w:rFonts w:ascii="宋体" w:eastAsia="宋体" w:hAnsi="宋体" w:cs="宋体"/>
      <w:color w:val="FF6600"/>
      <w:kern w:val="0"/>
      <w:sz w:val="24"/>
      <w:szCs w:val="24"/>
    </w:rPr>
  </w:style>
  <w:style w:type="paragraph" w:customStyle="1" w:styleId="tbtncon">
    <w:name w:val="tbtncon"/>
    <w:basedOn w:val="a"/>
    <w:rsid w:val="00123EA3"/>
    <w:pPr>
      <w:widowControl/>
      <w:jc w:val="left"/>
    </w:pPr>
    <w:rPr>
      <w:rFonts w:ascii="宋体" w:eastAsia="宋体" w:hAnsi="宋体" w:cs="宋体"/>
      <w:kern w:val="0"/>
      <w:sz w:val="24"/>
      <w:szCs w:val="24"/>
    </w:rPr>
  </w:style>
  <w:style w:type="paragraph" w:customStyle="1" w:styleId="tbtn1">
    <w:name w:val="tbtn1"/>
    <w:basedOn w:val="a"/>
    <w:rsid w:val="00123EA3"/>
    <w:pPr>
      <w:widowControl/>
      <w:pBdr>
        <w:top w:val="single" w:sz="6" w:space="0" w:color="AACCEE"/>
        <w:left w:val="single" w:sz="6" w:space="0" w:color="AACCEE"/>
        <w:bottom w:val="single" w:sz="6" w:space="0" w:color="AACCEE"/>
        <w:right w:val="single" w:sz="6" w:space="0" w:color="AACCEE"/>
      </w:pBdr>
      <w:jc w:val="left"/>
    </w:pPr>
    <w:rPr>
      <w:rFonts w:ascii="宋体" w:eastAsia="宋体" w:hAnsi="宋体" w:cs="宋体"/>
      <w:kern w:val="0"/>
      <w:sz w:val="18"/>
      <w:szCs w:val="18"/>
    </w:rPr>
  </w:style>
  <w:style w:type="paragraph" w:customStyle="1" w:styleId="position">
    <w:name w:val="position"/>
    <w:basedOn w:val="a"/>
    <w:rsid w:val="00123EA3"/>
    <w:pPr>
      <w:widowControl/>
      <w:pBdr>
        <w:top w:val="single" w:sz="6" w:space="0" w:color="AACCEE"/>
        <w:left w:val="single" w:sz="6" w:space="0" w:color="AACCEE"/>
        <w:right w:val="single" w:sz="6" w:space="0" w:color="AACCEE"/>
      </w:pBdr>
      <w:shd w:val="clear" w:color="auto" w:fill="E9F2FB"/>
      <w:spacing w:after="150"/>
      <w:jc w:val="left"/>
    </w:pPr>
    <w:rPr>
      <w:rFonts w:ascii="宋体" w:eastAsia="宋体" w:hAnsi="宋体" w:cs="宋体"/>
      <w:color w:val="07519A"/>
      <w:kern w:val="0"/>
      <w:sz w:val="24"/>
      <w:szCs w:val="24"/>
    </w:rPr>
  </w:style>
  <w:style w:type="paragraph" w:customStyle="1" w:styleId="header">
    <w:name w:val="header"/>
    <w:basedOn w:val="a"/>
    <w:rsid w:val="00123EA3"/>
    <w:pPr>
      <w:widowControl/>
      <w:pBdr>
        <w:top w:val="single" w:sz="6" w:space="0" w:color="AACCEE"/>
        <w:left w:val="single" w:sz="6" w:space="0" w:color="AACCEE"/>
        <w:right w:val="single" w:sz="6" w:space="0" w:color="AACCEE"/>
      </w:pBdr>
      <w:shd w:val="clear" w:color="auto" w:fill="E9F2FB"/>
      <w:jc w:val="left"/>
    </w:pPr>
    <w:rPr>
      <w:rFonts w:ascii="宋体" w:eastAsia="宋体" w:hAnsi="宋体" w:cs="宋体"/>
      <w:color w:val="07519A"/>
      <w:kern w:val="0"/>
      <w:sz w:val="24"/>
      <w:szCs w:val="24"/>
    </w:rPr>
  </w:style>
  <w:style w:type="paragraph" w:customStyle="1" w:styleId="tableborder">
    <w:name w:val="tableborder"/>
    <w:basedOn w:val="a"/>
    <w:rsid w:val="00123EA3"/>
    <w:pPr>
      <w:widowControl/>
      <w:pBdr>
        <w:top w:val="single" w:sz="6" w:space="0" w:color="AACCEE"/>
        <w:left w:val="single" w:sz="6" w:space="0" w:color="AACCEE"/>
        <w:bottom w:val="single" w:sz="6" w:space="0" w:color="AACCEE"/>
        <w:right w:val="single" w:sz="6" w:space="0" w:color="AACCEE"/>
      </w:pBdr>
      <w:shd w:val="clear" w:color="auto" w:fill="E1EFFB"/>
      <w:jc w:val="left"/>
    </w:pPr>
    <w:rPr>
      <w:rFonts w:ascii="宋体" w:eastAsia="宋体" w:hAnsi="宋体" w:cs="宋体"/>
      <w:kern w:val="0"/>
      <w:sz w:val="24"/>
      <w:szCs w:val="24"/>
    </w:rPr>
  </w:style>
  <w:style w:type="paragraph" w:customStyle="1" w:styleId="listpage">
    <w:name w:val="list_page"/>
    <w:basedOn w:val="a"/>
    <w:rsid w:val="00123EA3"/>
    <w:pPr>
      <w:widowControl/>
      <w:spacing w:before="225" w:after="225"/>
      <w:ind w:left="75" w:right="75"/>
      <w:jc w:val="left"/>
    </w:pPr>
    <w:rPr>
      <w:rFonts w:ascii="宋体" w:eastAsia="宋体" w:hAnsi="宋体" w:cs="宋体"/>
      <w:kern w:val="0"/>
      <w:sz w:val="24"/>
      <w:szCs w:val="24"/>
    </w:rPr>
  </w:style>
  <w:style w:type="paragraph" w:customStyle="1" w:styleId="epages">
    <w:name w:val="epages"/>
    <w:basedOn w:val="a"/>
    <w:rsid w:val="00123EA3"/>
    <w:pPr>
      <w:widowControl/>
      <w:spacing w:before="45" w:after="45" w:line="180" w:lineRule="atLeast"/>
      <w:jc w:val="left"/>
    </w:pPr>
    <w:rPr>
      <w:rFonts w:ascii="Tahoma" w:eastAsia="宋体" w:hAnsi="Tahoma" w:cs="Tahoma"/>
      <w:kern w:val="0"/>
      <w:sz w:val="17"/>
      <w:szCs w:val="17"/>
    </w:rPr>
  </w:style>
  <w:style w:type="paragraph" w:customStyle="1" w:styleId="inputsub">
    <w:name w:val="inputsub"/>
    <w:basedOn w:val="a"/>
    <w:rsid w:val="00123EA3"/>
    <w:pPr>
      <w:widowControl/>
      <w:jc w:val="left"/>
    </w:pPr>
    <w:rPr>
      <w:rFonts w:ascii="宋体" w:eastAsia="宋体" w:hAnsi="宋体" w:cs="宋体"/>
      <w:kern w:val="0"/>
      <w:sz w:val="24"/>
      <w:szCs w:val="24"/>
    </w:rPr>
  </w:style>
  <w:style w:type="paragraph" w:customStyle="1" w:styleId="linebottom">
    <w:name w:val="line_bottom"/>
    <w:basedOn w:val="a"/>
    <w:rsid w:val="00123EA3"/>
    <w:pPr>
      <w:widowControl/>
      <w:jc w:val="left"/>
    </w:pPr>
    <w:rPr>
      <w:rFonts w:ascii="宋体" w:eastAsia="宋体" w:hAnsi="宋体" w:cs="宋体"/>
      <w:kern w:val="0"/>
      <w:sz w:val="24"/>
      <w:szCs w:val="24"/>
    </w:rPr>
  </w:style>
  <w:style w:type="paragraph" w:customStyle="1" w:styleId="flashsay">
    <w:name w:val="flashsay"/>
    <w:basedOn w:val="a"/>
    <w:rsid w:val="00123EA3"/>
    <w:pPr>
      <w:widowControl/>
      <w:jc w:val="left"/>
    </w:pPr>
    <w:rPr>
      <w:rFonts w:ascii="宋体" w:eastAsia="宋体" w:hAnsi="宋体" w:cs="宋体"/>
      <w:kern w:val="0"/>
      <w:sz w:val="24"/>
      <w:szCs w:val="24"/>
    </w:rPr>
  </w:style>
  <w:style w:type="paragraph" w:customStyle="1" w:styleId="digg">
    <w:name w:val="digg"/>
    <w:basedOn w:val="a"/>
    <w:rsid w:val="00123EA3"/>
    <w:pPr>
      <w:widowControl/>
      <w:jc w:val="left"/>
    </w:pPr>
    <w:rPr>
      <w:rFonts w:ascii="宋体" w:eastAsia="宋体" w:hAnsi="宋体" w:cs="宋体"/>
      <w:kern w:val="0"/>
      <w:sz w:val="24"/>
      <w:szCs w:val="24"/>
    </w:rPr>
  </w:style>
  <w:style w:type="paragraph" w:customStyle="1" w:styleId="titlepic">
    <w:name w:val="titlepic"/>
    <w:basedOn w:val="a"/>
    <w:rsid w:val="00123EA3"/>
    <w:pPr>
      <w:widowControl/>
      <w:jc w:val="left"/>
    </w:pPr>
    <w:rPr>
      <w:rFonts w:ascii="宋体" w:eastAsia="宋体" w:hAnsi="宋体" w:cs="宋体"/>
      <w:kern w:val="0"/>
      <w:sz w:val="24"/>
      <w:szCs w:val="24"/>
    </w:rPr>
  </w:style>
  <w:style w:type="paragraph" w:customStyle="1" w:styleId="click">
    <w:name w:val="click"/>
    <w:basedOn w:val="a"/>
    <w:rsid w:val="00123EA3"/>
    <w:pPr>
      <w:widowControl/>
      <w:jc w:val="left"/>
    </w:pPr>
    <w:rPr>
      <w:rFonts w:ascii="宋体" w:eastAsia="宋体" w:hAnsi="宋体" w:cs="宋体"/>
      <w:kern w:val="0"/>
      <w:sz w:val="24"/>
      <w:szCs w:val="24"/>
    </w:rPr>
  </w:style>
  <w:style w:type="paragraph" w:customStyle="1" w:styleId="smalltext">
    <w:name w:val="smalltext"/>
    <w:basedOn w:val="a"/>
    <w:rsid w:val="00123EA3"/>
    <w:pPr>
      <w:widowControl/>
      <w:jc w:val="left"/>
    </w:pPr>
    <w:rPr>
      <w:rFonts w:ascii="宋体" w:eastAsia="宋体" w:hAnsi="宋体" w:cs="宋体"/>
      <w:kern w:val="0"/>
      <w:sz w:val="24"/>
      <w:szCs w:val="24"/>
    </w:rPr>
  </w:style>
  <w:style w:type="paragraph" w:customStyle="1" w:styleId="titleinfo">
    <w:name w:val="title_info"/>
    <w:basedOn w:val="a"/>
    <w:rsid w:val="00123EA3"/>
    <w:pPr>
      <w:widowControl/>
      <w:jc w:val="left"/>
    </w:pPr>
    <w:rPr>
      <w:rFonts w:ascii="宋体" w:eastAsia="宋体" w:hAnsi="宋体" w:cs="宋体"/>
      <w:kern w:val="0"/>
      <w:sz w:val="24"/>
      <w:szCs w:val="24"/>
    </w:rPr>
  </w:style>
  <w:style w:type="paragraph" w:customStyle="1" w:styleId="diggnum">
    <w:name w:val="diggnum"/>
    <w:basedOn w:val="a"/>
    <w:rsid w:val="00123EA3"/>
    <w:pPr>
      <w:widowControl/>
      <w:jc w:val="left"/>
    </w:pPr>
    <w:rPr>
      <w:rFonts w:ascii="宋体" w:eastAsia="宋体" w:hAnsi="宋体" w:cs="宋体"/>
      <w:kern w:val="0"/>
      <w:sz w:val="24"/>
      <w:szCs w:val="24"/>
    </w:rPr>
  </w:style>
  <w:style w:type="paragraph" w:customStyle="1" w:styleId="diggit">
    <w:name w:val="diggit"/>
    <w:basedOn w:val="a"/>
    <w:rsid w:val="00123EA3"/>
    <w:pPr>
      <w:widowControl/>
      <w:jc w:val="left"/>
    </w:pPr>
    <w:rPr>
      <w:rFonts w:ascii="宋体" w:eastAsia="宋体" w:hAnsi="宋体" w:cs="宋体"/>
      <w:kern w:val="0"/>
      <w:sz w:val="24"/>
      <w:szCs w:val="24"/>
    </w:rPr>
  </w:style>
  <w:style w:type="paragraph" w:customStyle="1" w:styleId="infotext">
    <w:name w:val="info_text"/>
    <w:basedOn w:val="a"/>
    <w:rsid w:val="00123EA3"/>
    <w:pPr>
      <w:widowControl/>
      <w:jc w:val="left"/>
    </w:pPr>
    <w:rPr>
      <w:rFonts w:ascii="宋体" w:eastAsia="宋体" w:hAnsi="宋体" w:cs="宋体"/>
      <w:kern w:val="0"/>
      <w:sz w:val="24"/>
      <w:szCs w:val="24"/>
    </w:rPr>
  </w:style>
  <w:style w:type="paragraph" w:customStyle="1" w:styleId="sider1">
    <w:name w:val="sider1"/>
    <w:basedOn w:val="a"/>
    <w:rsid w:val="00123EA3"/>
    <w:pPr>
      <w:widowControl/>
      <w:jc w:val="left"/>
    </w:pPr>
    <w:rPr>
      <w:rFonts w:ascii="宋体" w:eastAsia="宋体" w:hAnsi="宋体" w:cs="宋体"/>
      <w:kern w:val="0"/>
      <w:sz w:val="24"/>
      <w:szCs w:val="24"/>
    </w:rPr>
  </w:style>
  <w:style w:type="paragraph" w:customStyle="1" w:styleId="inputtext1">
    <w:name w:val="inputtext1"/>
    <w:basedOn w:val="a"/>
    <w:rsid w:val="00123EA3"/>
    <w:pPr>
      <w:widowControl/>
      <w:pBdr>
        <w:top w:val="single" w:sz="6" w:space="0" w:color="999999"/>
        <w:left w:val="single" w:sz="6" w:space="0" w:color="999999"/>
        <w:bottom w:val="single" w:sz="6" w:space="0" w:color="999999"/>
        <w:right w:val="single" w:sz="6" w:space="0" w:color="999999"/>
      </w:pBdr>
      <w:jc w:val="left"/>
    </w:pPr>
    <w:rPr>
      <w:rFonts w:ascii="宋体" w:eastAsia="宋体" w:hAnsi="宋体" w:cs="宋体"/>
      <w:kern w:val="0"/>
      <w:sz w:val="24"/>
      <w:szCs w:val="24"/>
    </w:rPr>
  </w:style>
  <w:style w:type="paragraph" w:customStyle="1" w:styleId="inputsub1">
    <w:name w:val="inputsub1"/>
    <w:basedOn w:val="a"/>
    <w:rsid w:val="00123EA3"/>
    <w:pPr>
      <w:widowControl/>
      <w:jc w:val="left"/>
    </w:pPr>
    <w:rPr>
      <w:rFonts w:ascii="宋体" w:eastAsia="宋体" w:hAnsi="宋体" w:cs="宋体"/>
      <w:kern w:val="0"/>
      <w:sz w:val="24"/>
      <w:szCs w:val="24"/>
    </w:rPr>
  </w:style>
  <w:style w:type="paragraph" w:customStyle="1" w:styleId="inputtext2">
    <w:name w:val="inputtext2"/>
    <w:basedOn w:val="a"/>
    <w:rsid w:val="00123EA3"/>
    <w:pPr>
      <w:widowControl/>
      <w:pBdr>
        <w:top w:val="single" w:sz="6" w:space="0" w:color="999999"/>
        <w:left w:val="single" w:sz="6" w:space="0" w:color="999999"/>
        <w:bottom w:val="single" w:sz="6" w:space="0" w:color="999999"/>
        <w:right w:val="single" w:sz="6" w:space="0" w:color="999999"/>
      </w:pBdr>
      <w:jc w:val="left"/>
    </w:pPr>
    <w:rPr>
      <w:rFonts w:ascii="宋体" w:eastAsia="宋体" w:hAnsi="宋体" w:cs="宋体"/>
      <w:kern w:val="0"/>
      <w:sz w:val="24"/>
      <w:szCs w:val="24"/>
    </w:rPr>
  </w:style>
  <w:style w:type="paragraph" w:customStyle="1" w:styleId="inputsub2">
    <w:name w:val="inputsub2"/>
    <w:basedOn w:val="a"/>
    <w:rsid w:val="00123EA3"/>
    <w:pPr>
      <w:widowControl/>
      <w:jc w:val="left"/>
    </w:pPr>
    <w:rPr>
      <w:rFonts w:ascii="宋体" w:eastAsia="宋体" w:hAnsi="宋体" w:cs="宋体"/>
      <w:kern w:val="0"/>
      <w:sz w:val="24"/>
      <w:szCs w:val="24"/>
    </w:rPr>
  </w:style>
  <w:style w:type="paragraph" w:customStyle="1" w:styleId="box1">
    <w:name w:val="box1"/>
    <w:basedOn w:val="a"/>
    <w:rsid w:val="00123EA3"/>
    <w:pPr>
      <w:widowControl/>
      <w:pBdr>
        <w:top w:val="single" w:sz="2" w:space="0" w:color="AACCEE"/>
        <w:left w:val="single" w:sz="6" w:space="0" w:color="AACCEE"/>
        <w:bottom w:val="single" w:sz="6" w:space="0" w:color="AACCEE"/>
        <w:right w:val="single" w:sz="6" w:space="0" w:color="AACCEE"/>
      </w:pBdr>
      <w:spacing w:after="150"/>
      <w:jc w:val="left"/>
    </w:pPr>
    <w:rPr>
      <w:rFonts w:ascii="宋体" w:eastAsia="宋体" w:hAnsi="宋体" w:cs="宋体"/>
      <w:kern w:val="0"/>
      <w:sz w:val="24"/>
      <w:szCs w:val="24"/>
    </w:rPr>
  </w:style>
  <w:style w:type="paragraph" w:customStyle="1" w:styleId="box2">
    <w:name w:val="box2"/>
    <w:basedOn w:val="a"/>
    <w:rsid w:val="00123EA3"/>
    <w:pPr>
      <w:widowControl/>
      <w:pBdr>
        <w:top w:val="single" w:sz="6" w:space="0" w:color="AACCEE"/>
        <w:left w:val="single" w:sz="6" w:space="8" w:color="AACCEE"/>
        <w:bottom w:val="single" w:sz="6" w:space="0" w:color="AACCEE"/>
        <w:right w:val="single" w:sz="6" w:space="8" w:color="AACCEE"/>
      </w:pBdr>
      <w:jc w:val="left"/>
    </w:pPr>
    <w:rPr>
      <w:rFonts w:ascii="宋体" w:eastAsia="宋体" w:hAnsi="宋体" w:cs="宋体"/>
      <w:kern w:val="0"/>
      <w:sz w:val="24"/>
      <w:szCs w:val="24"/>
    </w:rPr>
  </w:style>
  <w:style w:type="paragraph" w:customStyle="1" w:styleId="box3">
    <w:name w:val="box3"/>
    <w:basedOn w:val="a"/>
    <w:rsid w:val="00123EA3"/>
    <w:pPr>
      <w:widowControl/>
      <w:pBdr>
        <w:top w:val="single" w:sz="6" w:space="8" w:color="AACCEE"/>
        <w:left w:val="single" w:sz="6" w:space="8" w:color="AACCEE"/>
        <w:bottom w:val="single" w:sz="6" w:space="8" w:color="AACCEE"/>
        <w:right w:val="single" w:sz="6" w:space="8" w:color="AACCEE"/>
      </w:pBdr>
      <w:jc w:val="left"/>
    </w:pPr>
    <w:rPr>
      <w:rFonts w:ascii="宋体" w:eastAsia="宋体" w:hAnsi="宋体" w:cs="宋体"/>
      <w:kern w:val="0"/>
      <w:sz w:val="24"/>
      <w:szCs w:val="24"/>
    </w:rPr>
  </w:style>
  <w:style w:type="paragraph" w:customStyle="1" w:styleId="linebottom1">
    <w:name w:val="line_bottom1"/>
    <w:basedOn w:val="a"/>
    <w:rsid w:val="00123EA3"/>
    <w:pPr>
      <w:widowControl/>
      <w:pBdr>
        <w:bottom w:val="dashed" w:sz="6" w:space="0" w:color="CCCCCC"/>
      </w:pBdr>
      <w:spacing w:after="60"/>
      <w:jc w:val="left"/>
    </w:pPr>
    <w:rPr>
      <w:rFonts w:ascii="宋体" w:eastAsia="宋体" w:hAnsi="宋体" w:cs="宋体"/>
      <w:color w:val="666666"/>
      <w:kern w:val="0"/>
      <w:sz w:val="24"/>
      <w:szCs w:val="24"/>
    </w:rPr>
  </w:style>
  <w:style w:type="paragraph" w:customStyle="1" w:styleId="flashsay1">
    <w:name w:val="flashsay1"/>
    <w:basedOn w:val="a"/>
    <w:rsid w:val="00123EA3"/>
    <w:pPr>
      <w:widowControl/>
      <w:jc w:val="left"/>
    </w:pPr>
    <w:rPr>
      <w:rFonts w:ascii="宋体" w:eastAsia="宋体" w:hAnsi="宋体" w:cs="宋体"/>
      <w:color w:val="666666"/>
      <w:kern w:val="0"/>
      <w:sz w:val="24"/>
      <w:szCs w:val="24"/>
    </w:rPr>
  </w:style>
  <w:style w:type="paragraph" w:customStyle="1" w:styleId="linebottom2">
    <w:name w:val="line_bottom2"/>
    <w:basedOn w:val="a"/>
    <w:rsid w:val="00123EA3"/>
    <w:pPr>
      <w:widowControl/>
      <w:pBdr>
        <w:bottom w:val="dashed" w:sz="6" w:space="0" w:color="CCCCCC"/>
      </w:pBdr>
      <w:spacing w:after="60"/>
      <w:jc w:val="left"/>
    </w:pPr>
    <w:rPr>
      <w:rFonts w:ascii="宋体" w:eastAsia="宋体" w:hAnsi="宋体" w:cs="宋体"/>
      <w:color w:val="666666"/>
      <w:kern w:val="0"/>
      <w:sz w:val="24"/>
      <w:szCs w:val="24"/>
    </w:rPr>
  </w:style>
  <w:style w:type="paragraph" w:customStyle="1" w:styleId="linebottom3">
    <w:name w:val="line_bottom3"/>
    <w:basedOn w:val="a"/>
    <w:rsid w:val="00123EA3"/>
    <w:pPr>
      <w:widowControl/>
      <w:pBdr>
        <w:bottom w:val="dashed" w:sz="6" w:space="0" w:color="CCCCCC"/>
      </w:pBdr>
      <w:spacing w:before="120" w:after="120"/>
      <w:jc w:val="left"/>
    </w:pPr>
    <w:rPr>
      <w:rFonts w:ascii="宋体" w:eastAsia="宋体" w:hAnsi="宋体" w:cs="宋体"/>
      <w:color w:val="666666"/>
      <w:kern w:val="0"/>
      <w:sz w:val="24"/>
      <w:szCs w:val="24"/>
    </w:rPr>
  </w:style>
  <w:style w:type="paragraph" w:customStyle="1" w:styleId="linebottom4">
    <w:name w:val="line_bottom4"/>
    <w:basedOn w:val="a"/>
    <w:rsid w:val="00123EA3"/>
    <w:pPr>
      <w:widowControl/>
      <w:pBdr>
        <w:bottom w:val="dashed" w:sz="6" w:space="0" w:color="CCCCCC"/>
      </w:pBdr>
      <w:spacing w:before="120" w:after="120"/>
      <w:jc w:val="left"/>
    </w:pPr>
    <w:rPr>
      <w:rFonts w:ascii="宋体" w:eastAsia="宋体" w:hAnsi="宋体" w:cs="宋体"/>
      <w:color w:val="666666"/>
      <w:kern w:val="0"/>
      <w:sz w:val="24"/>
      <w:szCs w:val="24"/>
    </w:rPr>
  </w:style>
  <w:style w:type="paragraph" w:customStyle="1" w:styleId="linebottom5">
    <w:name w:val="line_bottom5"/>
    <w:basedOn w:val="a"/>
    <w:rsid w:val="00123EA3"/>
    <w:pPr>
      <w:widowControl/>
      <w:pBdr>
        <w:bottom w:val="dashed" w:sz="6" w:space="0" w:color="CCCCCC"/>
      </w:pBdr>
      <w:spacing w:before="120" w:after="120"/>
      <w:jc w:val="left"/>
    </w:pPr>
    <w:rPr>
      <w:rFonts w:ascii="宋体" w:eastAsia="宋体" w:hAnsi="宋体" w:cs="宋体"/>
      <w:color w:val="666666"/>
      <w:kern w:val="0"/>
      <w:sz w:val="24"/>
      <w:szCs w:val="24"/>
    </w:rPr>
  </w:style>
  <w:style w:type="paragraph" w:customStyle="1" w:styleId="titlepic1">
    <w:name w:val="titlepic1"/>
    <w:basedOn w:val="a"/>
    <w:rsid w:val="00123EA3"/>
    <w:pPr>
      <w:widowControl/>
      <w:jc w:val="left"/>
    </w:pPr>
    <w:rPr>
      <w:rFonts w:ascii="宋体" w:eastAsia="宋体" w:hAnsi="宋体" w:cs="宋体"/>
      <w:kern w:val="0"/>
      <w:sz w:val="24"/>
      <w:szCs w:val="24"/>
    </w:rPr>
  </w:style>
  <w:style w:type="paragraph" w:customStyle="1" w:styleId="click1">
    <w:name w:val="click1"/>
    <w:basedOn w:val="a"/>
    <w:rsid w:val="00123EA3"/>
    <w:pPr>
      <w:widowControl/>
      <w:jc w:val="left"/>
    </w:pPr>
    <w:rPr>
      <w:rFonts w:ascii="宋体" w:eastAsia="宋体" w:hAnsi="宋体" w:cs="宋体"/>
      <w:color w:val="FF6600"/>
      <w:kern w:val="0"/>
      <w:sz w:val="24"/>
      <w:szCs w:val="24"/>
    </w:rPr>
  </w:style>
  <w:style w:type="paragraph" w:customStyle="1" w:styleId="smalltext1">
    <w:name w:val="smalltext1"/>
    <w:basedOn w:val="a"/>
    <w:rsid w:val="00123EA3"/>
    <w:pPr>
      <w:widowControl/>
      <w:jc w:val="left"/>
    </w:pPr>
    <w:rPr>
      <w:rFonts w:ascii="宋体" w:eastAsia="宋体" w:hAnsi="宋体" w:cs="宋体"/>
      <w:color w:val="666666"/>
      <w:kern w:val="0"/>
      <w:sz w:val="24"/>
      <w:szCs w:val="24"/>
    </w:rPr>
  </w:style>
  <w:style w:type="paragraph" w:customStyle="1" w:styleId="box4">
    <w:name w:val="box4"/>
    <w:basedOn w:val="a"/>
    <w:rsid w:val="00123EA3"/>
    <w:pPr>
      <w:widowControl/>
      <w:pBdr>
        <w:top w:val="single" w:sz="6" w:space="0" w:color="AACCEE"/>
        <w:left w:val="single" w:sz="6" w:space="0" w:color="AACCEE"/>
        <w:bottom w:val="single" w:sz="6" w:space="0" w:color="AACCEE"/>
        <w:right w:val="single" w:sz="6" w:space="0" w:color="AACCEE"/>
      </w:pBdr>
      <w:jc w:val="left"/>
    </w:pPr>
    <w:rPr>
      <w:rFonts w:ascii="宋体" w:eastAsia="宋体" w:hAnsi="宋体" w:cs="宋体"/>
      <w:kern w:val="0"/>
      <w:sz w:val="24"/>
      <w:szCs w:val="24"/>
    </w:rPr>
  </w:style>
  <w:style w:type="paragraph" w:customStyle="1" w:styleId="box5">
    <w:name w:val="box5"/>
    <w:basedOn w:val="a"/>
    <w:rsid w:val="00123EA3"/>
    <w:pPr>
      <w:widowControl/>
      <w:pBdr>
        <w:top w:val="single" w:sz="2" w:space="0" w:color="AACCEE"/>
        <w:left w:val="single" w:sz="6" w:space="0" w:color="AACCEE"/>
        <w:bottom w:val="single" w:sz="6" w:space="0" w:color="AACCEE"/>
        <w:right w:val="single" w:sz="6" w:space="0" w:color="AACCEE"/>
      </w:pBdr>
      <w:shd w:val="clear" w:color="auto" w:fill="F7FDFF"/>
      <w:jc w:val="left"/>
    </w:pPr>
    <w:rPr>
      <w:rFonts w:ascii="宋体" w:eastAsia="宋体" w:hAnsi="宋体" w:cs="宋体"/>
      <w:kern w:val="0"/>
      <w:sz w:val="24"/>
      <w:szCs w:val="24"/>
    </w:rPr>
  </w:style>
  <w:style w:type="paragraph" w:customStyle="1" w:styleId="box6">
    <w:name w:val="box6"/>
    <w:basedOn w:val="a"/>
    <w:rsid w:val="00123EA3"/>
    <w:pPr>
      <w:widowControl/>
      <w:pBdr>
        <w:top w:val="single" w:sz="2" w:space="0" w:color="AACCEE"/>
        <w:left w:val="single" w:sz="6" w:space="0" w:color="AACCEE"/>
        <w:bottom w:val="single" w:sz="6" w:space="0" w:color="AACCEE"/>
        <w:right w:val="single" w:sz="6" w:space="0" w:color="AACCEE"/>
      </w:pBdr>
      <w:jc w:val="left"/>
    </w:pPr>
    <w:rPr>
      <w:rFonts w:ascii="宋体" w:eastAsia="宋体" w:hAnsi="宋体" w:cs="宋体"/>
      <w:kern w:val="0"/>
      <w:sz w:val="24"/>
      <w:szCs w:val="24"/>
    </w:rPr>
  </w:style>
  <w:style w:type="paragraph" w:customStyle="1" w:styleId="titleinfo1">
    <w:name w:val="title_info1"/>
    <w:basedOn w:val="a"/>
    <w:rsid w:val="00123EA3"/>
    <w:pPr>
      <w:widowControl/>
      <w:spacing w:before="225"/>
      <w:jc w:val="center"/>
    </w:pPr>
    <w:rPr>
      <w:rFonts w:ascii="宋体" w:eastAsia="宋体" w:hAnsi="宋体" w:cs="宋体"/>
      <w:kern w:val="0"/>
      <w:sz w:val="24"/>
      <w:szCs w:val="24"/>
    </w:rPr>
  </w:style>
  <w:style w:type="paragraph" w:customStyle="1" w:styleId="infotext1">
    <w:name w:val="info_text1"/>
    <w:basedOn w:val="a"/>
    <w:rsid w:val="00123EA3"/>
    <w:pPr>
      <w:widowControl/>
      <w:pBdr>
        <w:bottom w:val="dashed" w:sz="6" w:space="5" w:color="CCCCCC"/>
      </w:pBdr>
      <w:spacing w:line="480" w:lineRule="auto"/>
      <w:jc w:val="left"/>
    </w:pPr>
    <w:rPr>
      <w:rFonts w:ascii="宋体" w:eastAsia="宋体" w:hAnsi="宋体" w:cs="宋体"/>
      <w:color w:val="666666"/>
      <w:kern w:val="0"/>
      <w:sz w:val="24"/>
      <w:szCs w:val="24"/>
    </w:rPr>
  </w:style>
  <w:style w:type="paragraph" w:customStyle="1" w:styleId="digg1">
    <w:name w:val="digg1"/>
    <w:basedOn w:val="a"/>
    <w:rsid w:val="00123EA3"/>
    <w:pPr>
      <w:widowControl/>
      <w:spacing w:after="150"/>
      <w:jc w:val="left"/>
    </w:pPr>
    <w:rPr>
      <w:rFonts w:ascii="宋体" w:eastAsia="宋体" w:hAnsi="宋体" w:cs="宋体"/>
      <w:kern w:val="0"/>
      <w:sz w:val="24"/>
      <w:szCs w:val="24"/>
    </w:rPr>
  </w:style>
  <w:style w:type="paragraph" w:customStyle="1" w:styleId="diggnum1">
    <w:name w:val="diggnum1"/>
    <w:basedOn w:val="a"/>
    <w:rsid w:val="00123EA3"/>
    <w:pPr>
      <w:widowControl/>
      <w:spacing w:line="450" w:lineRule="atLeast"/>
      <w:jc w:val="left"/>
    </w:pPr>
    <w:rPr>
      <w:rFonts w:ascii="宋体" w:eastAsia="宋体" w:hAnsi="宋体" w:cs="宋体"/>
      <w:b/>
      <w:bCs/>
      <w:kern w:val="0"/>
      <w:sz w:val="24"/>
      <w:szCs w:val="24"/>
    </w:rPr>
  </w:style>
  <w:style w:type="paragraph" w:customStyle="1" w:styleId="diggit1">
    <w:name w:val="diggit1"/>
    <w:basedOn w:val="a"/>
    <w:rsid w:val="00123EA3"/>
    <w:pPr>
      <w:widowControl/>
      <w:spacing w:line="360" w:lineRule="atLeast"/>
      <w:jc w:val="left"/>
    </w:pPr>
    <w:rPr>
      <w:rFonts w:ascii="宋体" w:eastAsia="宋体" w:hAnsi="宋体" w:cs="宋体"/>
      <w:kern w:val="0"/>
      <w:sz w:val="24"/>
      <w:szCs w:val="24"/>
    </w:rPr>
  </w:style>
  <w:style w:type="paragraph" w:customStyle="1" w:styleId="title1">
    <w:name w:val="title1"/>
    <w:basedOn w:val="a"/>
    <w:rsid w:val="00123EA3"/>
    <w:pPr>
      <w:widowControl/>
      <w:pBdr>
        <w:top w:val="single" w:sz="2" w:space="0" w:color="AACCEE"/>
        <w:left w:val="single" w:sz="2" w:space="0" w:color="AACCEE"/>
        <w:bottom w:val="single" w:sz="2" w:space="0" w:color="AACCEE"/>
        <w:right w:val="single" w:sz="2" w:space="0" w:color="AACCEE"/>
      </w:pBdr>
      <w:shd w:val="clear" w:color="auto" w:fill="E9F2FB"/>
      <w:jc w:val="left"/>
    </w:pPr>
    <w:rPr>
      <w:rFonts w:ascii="宋体" w:eastAsia="宋体" w:hAnsi="宋体" w:cs="宋体"/>
      <w:color w:val="07519A"/>
      <w:kern w:val="0"/>
      <w:sz w:val="24"/>
      <w:szCs w:val="24"/>
    </w:rPr>
  </w:style>
  <w:style w:type="paragraph" w:customStyle="1" w:styleId="epages1">
    <w:name w:val="epages1"/>
    <w:basedOn w:val="a"/>
    <w:rsid w:val="00123EA3"/>
    <w:pPr>
      <w:widowControl/>
      <w:spacing w:before="45" w:after="45" w:line="180" w:lineRule="atLeast"/>
      <w:jc w:val="center"/>
    </w:pPr>
    <w:rPr>
      <w:rFonts w:ascii="Tahoma" w:eastAsia="宋体" w:hAnsi="Tahoma" w:cs="Tahoma"/>
      <w:kern w:val="0"/>
      <w:sz w:val="17"/>
      <w:szCs w:val="17"/>
    </w:rPr>
  </w:style>
  <w:style w:type="paragraph" w:styleId="a9">
    <w:name w:val="Balloon Text"/>
    <w:basedOn w:val="a"/>
    <w:link w:val="Char1"/>
    <w:uiPriority w:val="99"/>
    <w:semiHidden/>
    <w:unhideWhenUsed/>
    <w:rsid w:val="00123EA3"/>
    <w:rPr>
      <w:sz w:val="18"/>
      <w:szCs w:val="18"/>
    </w:rPr>
  </w:style>
  <w:style w:type="character" w:customStyle="1" w:styleId="Char1">
    <w:name w:val="批注框文本 Char"/>
    <w:basedOn w:val="a0"/>
    <w:link w:val="a9"/>
    <w:uiPriority w:val="99"/>
    <w:semiHidden/>
    <w:rsid w:val="00123EA3"/>
    <w:rPr>
      <w:sz w:val="18"/>
      <w:szCs w:val="18"/>
    </w:rPr>
  </w:style>
</w:styles>
</file>

<file path=word/webSettings.xml><?xml version="1.0" encoding="utf-8"?>
<w:webSettings xmlns:r="http://schemas.openxmlformats.org/officeDocument/2006/relationships" xmlns:w="http://schemas.openxmlformats.org/wordprocessingml/2006/main">
  <w:divs>
    <w:div w:id="480780132">
      <w:bodyDiv w:val="1"/>
      <w:marLeft w:val="0"/>
      <w:marRight w:val="0"/>
      <w:marTop w:val="0"/>
      <w:marBottom w:val="0"/>
      <w:divBdr>
        <w:top w:val="none" w:sz="0" w:space="0" w:color="auto"/>
        <w:left w:val="none" w:sz="0" w:space="0" w:color="auto"/>
        <w:bottom w:val="none" w:sz="0" w:space="0" w:color="auto"/>
        <w:right w:val="none" w:sz="0" w:space="0" w:color="auto"/>
      </w:divBdr>
      <w:divsChild>
        <w:div w:id="583101369">
          <w:marLeft w:val="0"/>
          <w:marRight w:val="0"/>
          <w:marTop w:val="0"/>
          <w:marBottom w:val="0"/>
          <w:divBdr>
            <w:top w:val="none" w:sz="0" w:space="0" w:color="auto"/>
            <w:left w:val="none" w:sz="0" w:space="0" w:color="auto"/>
            <w:bottom w:val="none" w:sz="0" w:space="0" w:color="auto"/>
            <w:right w:val="none" w:sz="0" w:space="0" w:color="auto"/>
          </w:divBdr>
        </w:div>
        <w:div w:id="136794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838dz.com/d/file/IC/IC/2009-03-15/33905888064d24bc4312889a78677b0f.gif" TargetMode="External"/><Relationship Id="rId18" Type="http://schemas.openxmlformats.org/officeDocument/2006/relationships/image" Target="media/image5.gif"/><Relationship Id="rId26" Type="http://schemas.openxmlformats.org/officeDocument/2006/relationships/image" Target="media/image9.gif"/><Relationship Id="rId39" Type="http://schemas.openxmlformats.org/officeDocument/2006/relationships/image" Target="media/image16.gif"/><Relationship Id="rId21" Type="http://schemas.openxmlformats.org/officeDocument/2006/relationships/hyperlink" Target="http://www.838dz.com/d/file/IC/IC/2009-03-15/d60da898220e148ea7af6bd9bbc87ff7.gif" TargetMode="External"/><Relationship Id="rId34" Type="http://schemas.openxmlformats.org/officeDocument/2006/relationships/hyperlink" Target="http://www.838dz.com/d/file/IC/IC/2009-03-15/20e795651e0b05ea927e129c13b5a5c9.gif" TargetMode="External"/><Relationship Id="rId42" Type="http://schemas.openxmlformats.org/officeDocument/2006/relationships/hyperlink" Target="http://www.838dz.com/d/file/IC/IC/2009-03-15/38555fa5b2d970d77d607edfce9f51a4.gif" TargetMode="External"/><Relationship Id="rId47" Type="http://schemas.openxmlformats.org/officeDocument/2006/relationships/image" Target="media/image20.gif"/><Relationship Id="rId50" Type="http://schemas.openxmlformats.org/officeDocument/2006/relationships/hyperlink" Target="http://www.838dz.com/d/file/IC/IC/2009-03-15/d27a35a8a965a0d23ab541b636d11c4e.gif" TargetMode="External"/><Relationship Id="rId55" Type="http://schemas.openxmlformats.org/officeDocument/2006/relationships/image" Target="media/image24.jpeg"/><Relationship Id="rId63"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image" Target="media/image6.gif"/><Relationship Id="rId29" Type="http://schemas.openxmlformats.org/officeDocument/2006/relationships/hyperlink" Target="http://www.838dz.com/d/file/IC/IC/2009-03-15/cee4ae93e4c5b3963ac9bd2f58265015.gif" TargetMode="External"/><Relationship Id="rId41" Type="http://schemas.openxmlformats.org/officeDocument/2006/relationships/image" Target="media/image17.gif"/><Relationship Id="rId54" Type="http://schemas.openxmlformats.org/officeDocument/2006/relationships/hyperlink" Target="http://www.838dz.com/d/file/IC/IC/2009-03-15/8fdac5638d04b4695ecab4db44614be9.jpg"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838dz.com/d/file/IC/IC/2009-03-15/8563d50ba573c6bcd85e8af2541c8c25.gif" TargetMode="External"/><Relationship Id="rId11" Type="http://schemas.openxmlformats.org/officeDocument/2006/relationships/hyperlink" Target="http://www.838dz.com" TargetMode="External"/><Relationship Id="rId24" Type="http://schemas.openxmlformats.org/officeDocument/2006/relationships/image" Target="media/image8.gif"/><Relationship Id="rId32" Type="http://schemas.openxmlformats.org/officeDocument/2006/relationships/image" Target="media/image12.gif"/><Relationship Id="rId37" Type="http://schemas.openxmlformats.org/officeDocument/2006/relationships/image" Target="media/image15.gif"/><Relationship Id="rId40" Type="http://schemas.openxmlformats.org/officeDocument/2006/relationships/hyperlink" Target="http://www.838dz.com/d/file/IC/IC/2009-03-15/f83e62bc0c2df465d4a02492a14a6221.gif" TargetMode="External"/><Relationship Id="rId45" Type="http://schemas.openxmlformats.org/officeDocument/2006/relationships/image" Target="media/image19.gif"/><Relationship Id="rId53" Type="http://schemas.openxmlformats.org/officeDocument/2006/relationships/image" Target="media/image23.gif"/><Relationship Id="rId58" Type="http://schemas.openxmlformats.org/officeDocument/2006/relationships/hyperlink" Target="http://www.838dz.com/d/file/IC/IC/2009-03-15/d83cac9bbc786f12170bae401b03a960.jpg" TargetMode="External"/><Relationship Id="rId5" Type="http://schemas.openxmlformats.org/officeDocument/2006/relationships/endnotes" Target="endnotes.xml"/><Relationship Id="rId15" Type="http://schemas.openxmlformats.org/officeDocument/2006/relationships/hyperlink" Target="http://www.838dz.com/d/file/IC/IC/2009-03-15/0b6b144d71c2aa87525b891aefaa51dd.gif" TargetMode="External"/><Relationship Id="rId23" Type="http://schemas.openxmlformats.org/officeDocument/2006/relationships/hyperlink" Target="http://www.838dz.com/d/file/IC/IC/2009-03-15/a69b120071ddcf340435eae26d411897.gif" TargetMode="External"/><Relationship Id="rId28" Type="http://schemas.openxmlformats.org/officeDocument/2006/relationships/image" Target="media/image10.gif"/><Relationship Id="rId36" Type="http://schemas.openxmlformats.org/officeDocument/2006/relationships/hyperlink" Target="http://www.838dz.com/d/file/IC/IC/2009-03-15/9b3cd5ea0624d02ddc70b5919aa82100.gif" TargetMode="External"/><Relationship Id="rId49" Type="http://schemas.openxmlformats.org/officeDocument/2006/relationships/image" Target="media/image21.gif"/><Relationship Id="rId57" Type="http://schemas.openxmlformats.org/officeDocument/2006/relationships/image" Target="media/image25.jpeg"/><Relationship Id="rId61" Type="http://schemas.openxmlformats.org/officeDocument/2006/relationships/hyperlink" Target="http://www.838dz.com" TargetMode="External"/><Relationship Id="rId10" Type="http://schemas.openxmlformats.org/officeDocument/2006/relationships/image" Target="media/image2.gif"/><Relationship Id="rId19" Type="http://schemas.openxmlformats.org/officeDocument/2006/relationships/hyperlink" Target="http://www.838dz.com/d/file/IC/IC/2009-03-15/a08eee50688e57e5f44e96e2f3093cad.gif" TargetMode="External"/><Relationship Id="rId31" Type="http://schemas.openxmlformats.org/officeDocument/2006/relationships/hyperlink" Target="http://www.838dz.com/d/file/IC/IC/2009-03-15/579eec2b3b783439a4b6122ec933c8bf.gif" TargetMode="External"/><Relationship Id="rId44" Type="http://schemas.openxmlformats.org/officeDocument/2006/relationships/hyperlink" Target="http://www.838dz.com/d/file/IC/IC/2009-03-15/9fb171800132d0cda098ad747f6bffdb.gif" TargetMode="External"/><Relationship Id="rId52" Type="http://schemas.openxmlformats.org/officeDocument/2006/relationships/hyperlink" Target="http://www.838dz.com/d/file/IC/IC/2009-03-15/28f8456f28ccc3689b540df4f42e3ba6.gif" TargetMode="External"/><Relationship Id="rId60" Type="http://schemas.openxmlformats.org/officeDocument/2006/relationships/hyperlink" Target="http://www.838dz.com" TargetMode="External"/><Relationship Id="rId4" Type="http://schemas.openxmlformats.org/officeDocument/2006/relationships/footnotes" Target="footnotes.xml"/><Relationship Id="rId9" Type="http://schemas.openxmlformats.org/officeDocument/2006/relationships/hyperlink" Target="http://www.838dz.com/d/file/IC/IC/2009-03-15/e37571e7ac27f3da124819ec0b0669a8.gif" TargetMode="External"/><Relationship Id="rId14" Type="http://schemas.openxmlformats.org/officeDocument/2006/relationships/image" Target="media/image3.gif"/><Relationship Id="rId22" Type="http://schemas.openxmlformats.org/officeDocument/2006/relationships/image" Target="media/image7.gif"/><Relationship Id="rId27" Type="http://schemas.openxmlformats.org/officeDocument/2006/relationships/hyperlink" Target="http://www.838dz.com/d/file/IC/IC/2009-03-15/56a02c6c9ac803b515b8d812cec63770.gif" TargetMode="External"/><Relationship Id="rId30" Type="http://schemas.openxmlformats.org/officeDocument/2006/relationships/image" Target="media/image11.gif"/><Relationship Id="rId35" Type="http://schemas.openxmlformats.org/officeDocument/2006/relationships/image" Target="media/image14.gif"/><Relationship Id="rId43" Type="http://schemas.openxmlformats.org/officeDocument/2006/relationships/image" Target="media/image18.gif"/><Relationship Id="rId48" Type="http://schemas.openxmlformats.org/officeDocument/2006/relationships/hyperlink" Target="http://www.838dz.com/d/file/IC/IC/2009-03-15/880e4b1f7b880436e67744e252625af9.gif" TargetMode="External"/><Relationship Id="rId56" Type="http://schemas.openxmlformats.org/officeDocument/2006/relationships/hyperlink" Target="http://www.838dz.com/d/file/IC/IC/2009-03-15/f253da74a58ec719c9750bcbc804ec13.jpg" TargetMode="External"/><Relationship Id="rId8" Type="http://schemas.openxmlformats.org/officeDocument/2006/relationships/hyperlink" Target="http://www.838dz.com" TargetMode="External"/><Relationship Id="rId51" Type="http://schemas.openxmlformats.org/officeDocument/2006/relationships/image" Target="media/image22.gif"/><Relationship Id="rId3" Type="http://schemas.openxmlformats.org/officeDocument/2006/relationships/webSettings" Target="webSettings.xml"/><Relationship Id="rId12" Type="http://schemas.openxmlformats.org/officeDocument/2006/relationships/hyperlink" Target="http://www.838dz.com" TargetMode="External"/><Relationship Id="rId17" Type="http://schemas.openxmlformats.org/officeDocument/2006/relationships/hyperlink" Target="http://www.838dz.com/d/file/IC/IC/2009-03-15/f084ccb1c8309ba58f7b1c25e8a1fd50.gif" TargetMode="External"/><Relationship Id="rId25" Type="http://schemas.openxmlformats.org/officeDocument/2006/relationships/hyperlink" Target="http://www.838dz.com/d/file/IC/IC/2009-03-15/847d67b44ce567cfacdda1a7d4ca3a81.gif" TargetMode="External"/><Relationship Id="rId33" Type="http://schemas.openxmlformats.org/officeDocument/2006/relationships/image" Target="media/image13.gif"/><Relationship Id="rId38" Type="http://schemas.openxmlformats.org/officeDocument/2006/relationships/hyperlink" Target="http://www.838dz.com/d/file/IC/IC/2009-03-15/7906b0ea14675b4b347a18fb322d5721.gif" TargetMode="External"/><Relationship Id="rId46" Type="http://schemas.openxmlformats.org/officeDocument/2006/relationships/hyperlink" Target="http://www.838dz.com/d/file/IC/IC/2009-03-15/08f9c8fd477eeda7bd270bb278b6cb79.gif" TargetMode="External"/><Relationship Id="rId59" Type="http://schemas.openxmlformats.org/officeDocument/2006/relationships/image" Target="media/image2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8208</Words>
  <Characters>46792</Characters>
  <Application>Microsoft Office Word</Application>
  <DocSecurity>0</DocSecurity>
  <Lines>389</Lines>
  <Paragraphs>109</Paragraphs>
  <ScaleCrop>false</ScaleCrop>
  <Company/>
  <LinksUpToDate>false</LinksUpToDate>
  <CharactersWithSpaces>54891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3</cp:revision>
  <dcterms:created xsi:type="dcterms:W3CDTF">2011-03-02T03:34:00Z</dcterms:created>
  <dcterms:modified xsi:type="dcterms:W3CDTF">2011-03-02T03:38:00Z</dcterms:modified>
</cp:coreProperties>
</file>